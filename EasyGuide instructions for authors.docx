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7FB" w:rsidRDefault="00AA4046" w:rsidP="00AA4046">
      <w:pPr>
        <w:pStyle w:val="a3"/>
        <w:rPr>
          <w:rFonts w:hint="eastAsia"/>
        </w:rPr>
      </w:pPr>
      <w:proofErr w:type="spellStart"/>
      <w:r>
        <w:rPr>
          <w:rFonts w:hint="eastAsia"/>
        </w:rPr>
        <w:t>EasyGuide</w:t>
      </w:r>
      <w:proofErr w:type="spellEnd"/>
      <w:r>
        <w:rPr>
          <w:rFonts w:hint="eastAsia"/>
        </w:rPr>
        <w:t xml:space="preserve"> Instructions for Authors</w:t>
      </w:r>
    </w:p>
    <w:tbl>
      <w:tblPr>
        <w:tblStyle w:val="a5"/>
        <w:tblpPr w:leftFromText="142" w:rightFromText="142" w:vertAnchor="text" w:horzAnchor="margin" w:tblpXSpec="center" w:tblpY="8022"/>
        <w:tblW w:w="0" w:type="auto"/>
        <w:tblLook w:val="04A0" w:firstRow="1" w:lastRow="0" w:firstColumn="1" w:lastColumn="0" w:noHBand="0" w:noVBand="1"/>
      </w:tblPr>
      <w:tblGrid>
        <w:gridCol w:w="2212"/>
        <w:gridCol w:w="805"/>
        <w:gridCol w:w="2496"/>
      </w:tblGrid>
      <w:tr w:rsidR="00AA4046" w:rsidTr="00AA4046">
        <w:tc>
          <w:tcPr>
            <w:tcW w:w="2212" w:type="dxa"/>
          </w:tcPr>
          <w:p w:rsidR="00AA4046" w:rsidRDefault="00AA4046" w:rsidP="00AA4046">
            <w:pPr>
              <w:jc w:val="center"/>
            </w:pPr>
            <w:r>
              <w:rPr>
                <w:rFonts w:hint="eastAsia"/>
              </w:rPr>
              <w:t>2011</w:t>
            </w:r>
            <w:r>
              <w:rPr>
                <w:rFonts w:hint="eastAsia"/>
              </w:rPr>
              <w:t>年</w:t>
            </w:r>
            <w:r>
              <w:rPr>
                <w:rFonts w:hint="eastAsia"/>
              </w:rPr>
              <w:t>10</w:t>
            </w:r>
            <w:r>
              <w:rPr>
                <w:rFonts w:hint="eastAsia"/>
              </w:rPr>
              <w:t>月</w:t>
            </w:r>
            <w:r>
              <w:rPr>
                <w:rFonts w:hint="eastAsia"/>
              </w:rPr>
              <w:t>17</w:t>
            </w:r>
            <w:r>
              <w:rPr>
                <w:rFonts w:hint="eastAsia"/>
              </w:rPr>
              <w:t>日</w:t>
            </w:r>
          </w:p>
        </w:tc>
        <w:tc>
          <w:tcPr>
            <w:tcW w:w="805" w:type="dxa"/>
          </w:tcPr>
          <w:p w:rsidR="00AA4046" w:rsidRDefault="00AA4046" w:rsidP="00AA4046">
            <w:pPr>
              <w:jc w:val="center"/>
            </w:pPr>
            <w:r>
              <w:rPr>
                <w:rFonts w:hint="eastAsia"/>
              </w:rPr>
              <w:t>0.20</w:t>
            </w:r>
          </w:p>
        </w:tc>
        <w:tc>
          <w:tcPr>
            <w:tcW w:w="2496" w:type="dxa"/>
          </w:tcPr>
          <w:p w:rsidR="00AA4046" w:rsidRDefault="00AA4046" w:rsidP="00AA4046">
            <w:pPr>
              <w:jc w:val="center"/>
            </w:pPr>
            <w:r>
              <w:rPr>
                <w:rFonts w:hint="eastAsia"/>
              </w:rPr>
              <w:t>平田先生と学生に説明</w:t>
            </w:r>
          </w:p>
        </w:tc>
      </w:tr>
    </w:tbl>
    <w:p w:rsidR="00AA4046" w:rsidRDefault="00AA4046" w:rsidP="00AA4046">
      <w:pPr>
        <w:jc w:val="center"/>
      </w:pPr>
    </w:p>
    <w:p w:rsidR="00AA4046" w:rsidRDefault="00574DBC" w:rsidP="00AA4046">
      <w:r>
        <w:rPr>
          <w:noProof/>
        </w:rPr>
        <mc:AlternateContent>
          <mc:Choice Requires="wps">
            <w:drawing>
              <wp:anchor distT="0" distB="0" distL="114300" distR="114300" simplePos="0" relativeHeight="251661312" behindDoc="0" locked="0" layoutInCell="1" allowOverlap="1" wp14:anchorId="6CF3BAF8" wp14:editId="5D58BACC">
                <wp:simplePos x="0" y="0"/>
                <wp:positionH relativeFrom="column">
                  <wp:posOffset>501015</wp:posOffset>
                </wp:positionH>
                <wp:positionV relativeFrom="paragraph">
                  <wp:posOffset>5969000</wp:posOffset>
                </wp:positionV>
                <wp:extent cx="4781550" cy="809625"/>
                <wp:effectExtent l="0" t="0" r="19050" b="28575"/>
                <wp:wrapNone/>
                <wp:docPr id="20" name="テキスト ボックス 20"/>
                <wp:cNvGraphicFramePr/>
                <a:graphic xmlns:a="http://schemas.openxmlformats.org/drawingml/2006/main">
                  <a:graphicData uri="http://schemas.microsoft.com/office/word/2010/wordprocessingShape">
                    <wps:wsp>
                      <wps:cNvSpPr txBox="1"/>
                      <wps:spPr>
                        <a:xfrm>
                          <a:off x="0" y="0"/>
                          <a:ext cx="47815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4DBC" w:rsidRDefault="00574DBC">
                            <w:ins w:id="0" w:author="sasaki" w:date="2011-10-17T17:33:00Z">
                              <w:r>
                                <w:rPr>
                                  <w:rFonts w:hint="eastAsia"/>
                                </w:rPr>
                                <w:t>このファイルは</w:t>
                              </w:r>
                              <w:r>
                                <w:rPr>
                                  <w:rFonts w:hint="eastAsia"/>
                                </w:rPr>
                                <w:t>Google Doc</w:t>
                              </w:r>
                            </w:ins>
                            <w:ins w:id="1" w:author="sasaki" w:date="2011-10-17T17:34:00Z">
                              <w:r>
                                <w:rPr>
                                  <w:rFonts w:hint="eastAsia"/>
                                </w:rPr>
                                <w:t xml:space="preserve">s </w:t>
                              </w:r>
                              <w:r>
                                <w:fldChar w:fldCharType="begin"/>
                              </w:r>
                              <w:r>
                                <w:instrText xml:space="preserve"> HYPERLINK "</w:instrText>
                              </w:r>
                              <w:r w:rsidRPr="00574DBC">
                                <w:rPr>
                                  <w:rPrChange w:id="2" w:author="sasaki" w:date="2011-10-17T17:34:00Z">
                                    <w:rPr>
                                      <w:rStyle w:val="ab"/>
                                    </w:rPr>
                                  </w:rPrChange>
                                </w:rPr>
                                <w:instrText>http://goo.gl/2BzG</w:instrText>
                              </w:r>
                              <w:r w:rsidRPr="00574DBC">
                                <w:instrText>5</w:instrText>
                              </w:r>
                              <w:r>
                                <w:instrText xml:space="preserve">" </w:instrText>
                              </w:r>
                              <w:r>
                                <w:fldChar w:fldCharType="separate"/>
                              </w:r>
                              <w:r w:rsidRPr="00BE653C">
                                <w:rPr>
                                  <w:rStyle w:val="ab"/>
                                  <w:rPrChange w:id="3" w:author="sasaki" w:date="2011-10-17T17:34:00Z">
                                    <w:rPr>
                                      <w:rStyle w:val="ab"/>
                                    </w:rPr>
                                  </w:rPrChange>
                                </w:rPr>
                                <w:t>http://goo.gl/2BzG</w:t>
                              </w:r>
                              <w:r w:rsidRPr="00BE653C">
                                <w:rPr>
                                  <w:rStyle w:val="ab"/>
                                </w:rPr>
                                <w:t>5</w:t>
                              </w:r>
                              <w:r>
                                <w:fldChar w:fldCharType="end"/>
                              </w:r>
                              <w:r>
                                <w:rPr>
                                  <w:rFonts w:hint="eastAsia"/>
                                </w:rPr>
                                <w:t xml:space="preserve"> </w:t>
                              </w:r>
                              <w:r>
                                <w:rPr>
                                  <w:rFonts w:hint="eastAsia"/>
                                </w:rPr>
                                <w:t>で公開してますが、</w:t>
                              </w:r>
                              <w:r>
                                <w:rPr>
                                  <w:rFonts w:hint="eastAsia"/>
                                </w:rPr>
                                <w:t>Microsoft Word 2011</w:t>
                              </w:r>
                              <w:r>
                                <w:rPr>
                                  <w:rFonts w:hint="eastAsia"/>
                                </w:rPr>
                                <w:t>で編集しているため</w:t>
                              </w:r>
                              <w:r>
                                <w:rPr>
                                  <w:rFonts w:hint="eastAsia"/>
                                </w:rPr>
                                <w:t>Google Docs</w:t>
                              </w:r>
                              <w:r>
                                <w:rPr>
                                  <w:rFonts w:hint="eastAsia"/>
                                </w:rPr>
                                <w:t>上では正確に表示されない図表があります。その際はダウンロードして開いて下さい。</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20" o:spid="_x0000_s1026" type="#_x0000_t202" style="position:absolute;left:0;text-align:left;margin-left:39.45pt;margin-top:470pt;width:376.5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" fillcolor="white [3201]" strokeweight=".5pt">
                <v:textbox>
                  <w:txbxContent>
                    <w:p w:rsidR="00574DBC" w:rsidRDefault="00574DBC">
                      <w:ins w:id="4" w:author="sasaki" w:date="2011-10-17T17:33:00Z">
                        <w:r>
                          <w:rPr>
                            <w:rFonts w:hint="eastAsia"/>
                          </w:rPr>
                          <w:t>このファイルは</w:t>
                        </w:r>
                        <w:r>
                          <w:rPr>
                            <w:rFonts w:hint="eastAsia"/>
                          </w:rPr>
                          <w:t>Google Doc</w:t>
                        </w:r>
                      </w:ins>
                      <w:ins w:id="5" w:author="sasaki" w:date="2011-10-17T17:34:00Z">
                        <w:r>
                          <w:rPr>
                            <w:rFonts w:hint="eastAsia"/>
                          </w:rPr>
                          <w:t xml:space="preserve">s </w:t>
                        </w:r>
                        <w:r>
                          <w:fldChar w:fldCharType="begin"/>
                        </w:r>
                        <w:r>
                          <w:instrText xml:space="preserve"> HYPERLINK "</w:instrText>
                        </w:r>
                        <w:r w:rsidRPr="00574DBC">
                          <w:rPr>
                            <w:rPrChange w:id="6" w:author="sasaki" w:date="2011-10-17T17:34:00Z">
                              <w:rPr>
                                <w:rStyle w:val="ab"/>
                              </w:rPr>
                            </w:rPrChange>
                          </w:rPr>
                          <w:instrText>http://goo.gl/2BzG</w:instrText>
                        </w:r>
                        <w:r w:rsidRPr="00574DBC">
                          <w:instrText>5</w:instrText>
                        </w:r>
                        <w:r>
                          <w:instrText xml:space="preserve">" </w:instrText>
                        </w:r>
                        <w:r>
                          <w:fldChar w:fldCharType="separate"/>
                        </w:r>
                        <w:r w:rsidRPr="00BE653C">
                          <w:rPr>
                            <w:rStyle w:val="ab"/>
                            <w:rPrChange w:id="7" w:author="sasaki" w:date="2011-10-17T17:34:00Z">
                              <w:rPr>
                                <w:rStyle w:val="ab"/>
                              </w:rPr>
                            </w:rPrChange>
                          </w:rPr>
                          <w:t>http://goo.gl/2BzG</w:t>
                        </w:r>
                        <w:r w:rsidRPr="00BE653C">
                          <w:rPr>
                            <w:rStyle w:val="ab"/>
                          </w:rPr>
                          <w:t>5</w:t>
                        </w:r>
                        <w:r>
                          <w:fldChar w:fldCharType="end"/>
                        </w:r>
                        <w:r>
                          <w:rPr>
                            <w:rFonts w:hint="eastAsia"/>
                          </w:rPr>
                          <w:t xml:space="preserve"> </w:t>
                        </w:r>
                        <w:r>
                          <w:rPr>
                            <w:rFonts w:hint="eastAsia"/>
                          </w:rPr>
                          <w:t>で公開してますが、</w:t>
                        </w:r>
                        <w:r>
                          <w:rPr>
                            <w:rFonts w:hint="eastAsia"/>
                          </w:rPr>
                          <w:t>Microsoft Word 2011</w:t>
                        </w:r>
                        <w:r>
                          <w:rPr>
                            <w:rFonts w:hint="eastAsia"/>
                          </w:rPr>
                          <w:t>で編集しているため</w:t>
                        </w:r>
                        <w:r>
                          <w:rPr>
                            <w:rFonts w:hint="eastAsia"/>
                          </w:rPr>
                          <w:t>Google Docs</w:t>
                        </w:r>
                        <w:r>
                          <w:rPr>
                            <w:rFonts w:hint="eastAsia"/>
                          </w:rPr>
                          <w:t>上では正確に表示されない図表があります。その際はダウンロードして開いて下さい。</w:t>
                        </w:r>
                      </w:ins>
                    </w:p>
                  </w:txbxContent>
                </v:textbox>
              </v:shape>
            </w:pict>
          </mc:Fallback>
        </mc:AlternateContent>
      </w:r>
      <w:r w:rsidR="00AA4046">
        <w:br w:type="page"/>
      </w:r>
    </w:p>
    <w:p w:rsidR="00AA4046" w:rsidRDefault="00AA4046" w:rsidP="00AA4046">
      <w:pPr>
        <w:pStyle w:val="1"/>
        <w:rPr>
          <w:rFonts w:hint="eastAsia"/>
        </w:rPr>
      </w:pPr>
      <w:proofErr w:type="spellStart"/>
      <w:r>
        <w:rPr>
          <w:rFonts w:hint="eastAsia"/>
        </w:rPr>
        <w:lastRenderedPageBreak/>
        <w:t>EasyGuide</w:t>
      </w:r>
      <w:proofErr w:type="spellEnd"/>
      <w:r>
        <w:rPr>
          <w:rFonts w:hint="eastAsia"/>
        </w:rPr>
        <w:t>の概要</w:t>
      </w:r>
    </w:p>
    <w:p w:rsidR="00AA4046" w:rsidRDefault="00AA4046" w:rsidP="00AA4046">
      <w:pPr>
        <w:rPr>
          <w:rFonts w:hint="eastAsia"/>
        </w:rPr>
      </w:pPr>
      <w:proofErr w:type="spellStart"/>
      <w:r>
        <w:rPr>
          <w:rFonts w:hint="eastAsia"/>
        </w:rPr>
        <w:t>EasyGuide</w:t>
      </w:r>
      <w:proofErr w:type="spellEnd"/>
      <w:r>
        <w:rPr>
          <w:rFonts w:hint="eastAsia"/>
        </w:rPr>
        <w:t>は無線</w:t>
      </w:r>
      <w:r>
        <w:rPr>
          <w:rFonts w:hint="eastAsia"/>
        </w:rPr>
        <w:t>LAN</w:t>
      </w:r>
      <w:r>
        <w:rPr>
          <w:rFonts w:hint="eastAsia"/>
        </w:rPr>
        <w:t>経由でのコンテンツ配信による施設案内用アプリケーションです。</w:t>
      </w:r>
      <w:r>
        <w:rPr>
          <w:rFonts w:hint="eastAsia"/>
        </w:rPr>
        <w:t>2011</w:t>
      </w:r>
      <w:r>
        <w:rPr>
          <w:rFonts w:hint="eastAsia"/>
        </w:rPr>
        <w:t>年</w:t>
      </w:r>
      <w:r>
        <w:rPr>
          <w:rFonts w:hint="eastAsia"/>
        </w:rPr>
        <w:t>10</w:t>
      </w:r>
      <w:r>
        <w:rPr>
          <w:rFonts w:hint="eastAsia"/>
        </w:rPr>
        <w:t>月現在</w:t>
      </w:r>
      <w:r>
        <w:rPr>
          <w:rFonts w:hint="eastAsia"/>
        </w:rPr>
        <w:t>Android 3.1</w:t>
      </w:r>
      <w:r>
        <w:rPr>
          <w:rFonts w:hint="eastAsia"/>
        </w:rPr>
        <w:t>以降のタブレットで動作します。</w:t>
      </w:r>
      <w:proofErr w:type="spellStart"/>
      <w:r>
        <w:rPr>
          <w:rFonts w:hint="eastAsia"/>
        </w:rPr>
        <w:t>EasyGuide</w:t>
      </w:r>
      <w:proofErr w:type="spellEnd"/>
      <w:r>
        <w:rPr>
          <w:rFonts w:hint="eastAsia"/>
        </w:rPr>
        <w:t>はコンテンツのダウンロードを行う</w:t>
      </w:r>
      <w:proofErr w:type="spellStart"/>
      <w:r>
        <w:rPr>
          <w:rFonts w:hint="eastAsia"/>
        </w:rPr>
        <w:t>EasyGuide</w:t>
      </w:r>
      <w:proofErr w:type="spellEnd"/>
      <w:r>
        <w:rPr>
          <w:rFonts w:hint="eastAsia"/>
        </w:rPr>
        <w:t xml:space="preserve"> Downloader</w:t>
      </w:r>
      <w:r>
        <w:rPr>
          <w:rFonts w:hint="eastAsia"/>
        </w:rPr>
        <w:t>、位置情報に基づいて対応するコンテンツの再生をトリガする</w:t>
      </w:r>
      <w:proofErr w:type="spellStart"/>
      <w:r>
        <w:rPr>
          <w:rFonts w:hint="eastAsia"/>
        </w:rPr>
        <w:t>EasyGuide</w:t>
      </w:r>
      <w:proofErr w:type="spellEnd"/>
      <w:r>
        <w:rPr>
          <w:rFonts w:hint="eastAsia"/>
        </w:rPr>
        <w:t xml:space="preserve"> Detector</w:t>
      </w:r>
      <w:r>
        <w:rPr>
          <w:rFonts w:hint="eastAsia"/>
        </w:rPr>
        <w:t>、コンテンツの再生を行う</w:t>
      </w:r>
      <w:proofErr w:type="spellStart"/>
      <w:r>
        <w:rPr>
          <w:rFonts w:hint="eastAsia"/>
        </w:rPr>
        <w:t>EasyGuide</w:t>
      </w:r>
      <w:proofErr w:type="spellEnd"/>
      <w:r>
        <w:rPr>
          <w:rFonts w:hint="eastAsia"/>
        </w:rPr>
        <w:t xml:space="preserve"> Player</w:t>
      </w:r>
      <w:r>
        <w:rPr>
          <w:rFonts w:hint="eastAsia"/>
        </w:rPr>
        <w:t>で構成されています。コンテンツは</w:t>
      </w:r>
      <w:r w:rsidR="003105D3">
        <w:rPr>
          <w:rFonts w:hint="eastAsia"/>
        </w:rPr>
        <w:t>決められた名前付規則に従って画像ファイル、テキストファイル、</w:t>
      </w:r>
      <w:r w:rsidR="003105D3">
        <w:rPr>
          <w:rFonts w:hint="eastAsia"/>
        </w:rPr>
        <w:t>HTML</w:t>
      </w:r>
      <w:r w:rsidR="003105D3">
        <w:rPr>
          <w:rFonts w:hint="eastAsia"/>
        </w:rPr>
        <w:t>ファイル、動画ファイルを配置したフォルダツリーを</w:t>
      </w:r>
      <w:r w:rsidR="003105D3">
        <w:rPr>
          <w:rFonts w:hint="eastAsia"/>
        </w:rPr>
        <w:t>ZIP</w:t>
      </w:r>
      <w:r w:rsidR="003105D3">
        <w:rPr>
          <w:rFonts w:hint="eastAsia"/>
        </w:rPr>
        <w:t>ファイルに圧縮することで作成します。コンテンツは</w:t>
      </w:r>
      <w:r w:rsidR="003105D3">
        <w:rPr>
          <w:rFonts w:hint="eastAsia"/>
        </w:rPr>
        <w:t>HTTPS</w:t>
      </w:r>
      <w:r w:rsidR="003105D3">
        <w:rPr>
          <w:rFonts w:hint="eastAsia"/>
        </w:rPr>
        <w:t>経由での配信に加えて</w:t>
      </w:r>
      <w:r w:rsidR="003105D3">
        <w:rPr>
          <w:rFonts w:hint="eastAsia"/>
        </w:rPr>
        <w:t>SD</w:t>
      </w:r>
      <w:r w:rsidR="003105D3">
        <w:rPr>
          <w:rFonts w:hint="eastAsia"/>
        </w:rPr>
        <w:t>カードで配布することもできます。</w:t>
      </w:r>
    </w:p>
    <w:p w:rsidR="001819F2" w:rsidRDefault="001819F2" w:rsidP="001819F2">
      <w:pPr>
        <w:pStyle w:val="1"/>
        <w:rPr>
          <w:rFonts w:hint="eastAsia"/>
        </w:rPr>
      </w:pPr>
      <w:r>
        <w:rPr>
          <w:rFonts w:hint="eastAsia"/>
        </w:rPr>
        <w:t>コンテンツの階層構造</w:t>
      </w:r>
    </w:p>
    <w:p w:rsidR="001819F2" w:rsidRPr="001819F2" w:rsidRDefault="001819F2" w:rsidP="001819F2">
      <w:pPr>
        <w:rPr>
          <w:rFonts w:hint="eastAsia"/>
        </w:rPr>
      </w:pPr>
      <w:r>
        <w:rPr>
          <w:rFonts w:hint="eastAsia"/>
        </w:rPr>
        <w:t>コンテンツの</w:t>
      </w:r>
      <w:r>
        <w:rPr>
          <w:rFonts w:hint="eastAsia"/>
        </w:rPr>
        <w:t>ZIP</w:t>
      </w:r>
      <w:r>
        <w:rPr>
          <w:rFonts w:hint="eastAsia"/>
        </w:rPr>
        <w:t>ファイルは</w:t>
      </w:r>
      <w:r>
        <w:rPr>
          <w:rFonts w:hint="eastAsia"/>
        </w:rPr>
        <w:t>7</w:t>
      </w:r>
      <w:r>
        <w:rPr>
          <w:rFonts w:hint="eastAsia"/>
        </w:rPr>
        <w:t>階層のフォルダで構成されています。</w:t>
      </w:r>
      <w:proofErr w:type="spellStart"/>
      <w:r>
        <w:rPr>
          <w:rFonts w:hint="eastAsia"/>
        </w:rPr>
        <w:t>EasyGuide</w:t>
      </w:r>
      <w:proofErr w:type="spellEnd"/>
      <w:r>
        <w:rPr>
          <w:rFonts w:hint="eastAsia"/>
        </w:rPr>
        <w:t>では最上位から順に組織</w:t>
      </w:r>
      <w:r>
        <w:rPr>
          <w:rFonts w:hint="eastAsia"/>
        </w:rPr>
        <w:t>(organization)</w:t>
      </w:r>
      <w:r>
        <w:rPr>
          <w:rFonts w:hint="eastAsia"/>
        </w:rPr>
        <w:t>、施設</w:t>
      </w:r>
      <w:r>
        <w:rPr>
          <w:rFonts w:hint="eastAsia"/>
        </w:rPr>
        <w:t>(facility)</w:t>
      </w:r>
      <w:r>
        <w:rPr>
          <w:rFonts w:hint="eastAsia"/>
        </w:rPr>
        <w:t>、建物</w:t>
      </w:r>
      <w:r>
        <w:rPr>
          <w:rFonts w:hint="eastAsia"/>
        </w:rPr>
        <w:t>(building)</w:t>
      </w:r>
      <w:r>
        <w:rPr>
          <w:rFonts w:hint="eastAsia"/>
        </w:rPr>
        <w:t>、フロア</w:t>
      </w:r>
      <w:r>
        <w:rPr>
          <w:rFonts w:hint="eastAsia"/>
        </w:rPr>
        <w:t>(floor)</w:t>
      </w:r>
      <w:r>
        <w:rPr>
          <w:rFonts w:hint="eastAsia"/>
        </w:rPr>
        <w:t>、部屋</w:t>
      </w:r>
      <w:r>
        <w:rPr>
          <w:rFonts w:hint="eastAsia"/>
        </w:rPr>
        <w:t>(room)</w:t>
      </w:r>
      <w:r>
        <w:rPr>
          <w:rFonts w:hint="eastAsia"/>
        </w:rPr>
        <w:t>、装置</w:t>
      </w:r>
      <w:r>
        <w:rPr>
          <w:rFonts w:hint="eastAsia"/>
        </w:rPr>
        <w:t>(equipment)</w:t>
      </w:r>
      <w:r>
        <w:rPr>
          <w:rFonts w:hint="eastAsia"/>
        </w:rPr>
        <w:t>、パネル</w:t>
      </w:r>
      <w:r>
        <w:rPr>
          <w:rFonts w:hint="eastAsia"/>
        </w:rPr>
        <w:t>(panel)</w:t>
      </w:r>
      <w:r>
        <w:rPr>
          <w:rFonts w:hint="eastAsia"/>
        </w:rPr>
        <w:t>と呼びます。</w:t>
      </w:r>
      <w:r>
        <w:fldChar w:fldCharType="begin"/>
      </w:r>
      <w:r>
        <w:instrText xml:space="preserve"> </w:instrText>
      </w:r>
      <w:r>
        <w:rPr>
          <w:rFonts w:hint="eastAsia"/>
        </w:rPr>
        <w:instrText>REF _Ref306634631 \h</w:instrText>
      </w:r>
      <w:r>
        <w:instrText xml:space="preserve"> </w:instrText>
      </w:r>
      <w:r>
        <w:fldChar w:fldCharType="separate"/>
      </w:r>
      <w:r>
        <w:rPr>
          <w:rFonts w:hint="eastAsia"/>
        </w:rPr>
        <w:t>図</w:t>
      </w:r>
      <w:r>
        <w:rPr>
          <w:rFonts w:hint="eastAsia"/>
        </w:rPr>
        <w:t xml:space="preserve"> </w:t>
      </w:r>
      <w:r>
        <w:rPr>
          <w:noProof/>
        </w:rPr>
        <w:t>1</w:t>
      </w:r>
      <w:r>
        <w:fldChar w:fldCharType="end"/>
      </w:r>
      <w:r>
        <w:rPr>
          <w:rFonts w:hint="eastAsia"/>
        </w:rPr>
        <w:t>にコンテンツの階層構造を示します。また具体的な組織とコンテンツの各階層との対応関係の例を</w:t>
      </w:r>
      <w:r>
        <w:fldChar w:fldCharType="begin"/>
      </w:r>
      <w:r>
        <w:instrText xml:space="preserve"> REF _Ref306634679 \h </w:instrText>
      </w:r>
      <w:r>
        <w:fldChar w:fldCharType="separate"/>
      </w:r>
      <w:r>
        <w:rPr>
          <w:rFonts w:hint="eastAsia"/>
        </w:rPr>
        <w:t>表</w:t>
      </w:r>
      <w:r>
        <w:rPr>
          <w:rFonts w:hint="eastAsia"/>
        </w:rPr>
        <w:t xml:space="preserve"> </w:t>
      </w:r>
      <w:r>
        <w:rPr>
          <w:noProof/>
        </w:rPr>
        <w:t>1</w:t>
      </w:r>
      <w:r>
        <w:fldChar w:fldCharType="end"/>
      </w:r>
      <w:r>
        <w:rPr>
          <w:rFonts w:hint="eastAsia"/>
        </w:rPr>
        <w:t>に示します。</w:t>
      </w:r>
    </w:p>
    <w:p w:rsidR="001819F2" w:rsidRDefault="001819F2" w:rsidP="001819F2">
      <w:pPr>
        <w:keepNext/>
        <w:jc w:val="center"/>
      </w:pPr>
    </w:p>
    <w:p w:rsidR="009E10F3" w:rsidRDefault="009E10F3">
      <w:pPr>
        <w:widowControl/>
        <w:jc w:val="left"/>
        <w:rPr>
          <w:b/>
          <w:bCs/>
          <w:szCs w:val="21"/>
        </w:rPr>
      </w:pPr>
      <w:bookmarkStart w:id="8" w:name="_Ref306634675"/>
      <w:bookmarkStart w:id="9" w:name="_Ref306634679"/>
      <w:r>
        <w:rPr>
          <w:noProof/>
        </w:rPr>
        <mc:AlternateContent>
          <mc:Choice Requires="wps">
            <w:drawing>
              <wp:anchor distT="0" distB="0" distL="114300" distR="114300" simplePos="0" relativeHeight="251660288" behindDoc="0" locked="0" layoutInCell="1" allowOverlap="1" wp14:anchorId="300303F2" wp14:editId="7EBB1A9A">
                <wp:simplePos x="0" y="0"/>
                <wp:positionH relativeFrom="column">
                  <wp:posOffset>480060</wp:posOffset>
                </wp:positionH>
                <wp:positionV relativeFrom="paragraph">
                  <wp:posOffset>3427095</wp:posOffset>
                </wp:positionV>
                <wp:extent cx="4685665" cy="635"/>
                <wp:effectExtent l="0" t="0" r="635"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4685665" cy="635"/>
                        </a:xfrm>
                        <a:prstGeom prst="rect">
                          <a:avLst/>
                        </a:prstGeom>
                        <a:solidFill>
                          <a:prstClr val="white"/>
                        </a:solidFill>
                        <a:ln>
                          <a:noFill/>
                        </a:ln>
                        <a:effectLst/>
                      </wps:spPr>
                      <wps:txbx>
                        <w:txbxContent>
                          <w:p w:rsidR="009E10F3" w:rsidRDefault="009E10F3" w:rsidP="009E10F3">
                            <w:pPr>
                              <w:pStyle w:val="aa"/>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コンテンツの階層構造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1" o:spid="_x0000_s1027" type="#_x0000_t202" style="position:absolute;margin-left:37.8pt;margin-top:269.85pt;width:36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" stroked="f">
                <v:textbox style="mso-fit-shape-to-text:t" inset="0,0,0,0">
                  <w:txbxContent>
                    <w:p w:rsidR="009E10F3" w:rsidRDefault="009E10F3" w:rsidP="009E10F3">
                      <w:pPr>
                        <w:pStyle w:val="aa"/>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コンテンツの階層構造</w:t>
                      </w:r>
                    </w:p>
                  </w:txbxContent>
                </v:textbox>
                <w10:wrap type="square"/>
              </v:shape>
            </w:pict>
          </mc:Fallback>
        </mc:AlternateContent>
      </w:r>
      <w:r w:rsidRPr="001819F2">
        <mc:AlternateContent>
          <mc:Choice Requires="wpg">
            <w:drawing>
              <wp:anchor distT="0" distB="0" distL="114300" distR="114300" simplePos="0" relativeHeight="251658240" behindDoc="0" locked="0" layoutInCell="1" allowOverlap="1" wp14:anchorId="6AF86EEB" wp14:editId="57C419A4">
                <wp:simplePos x="0" y="0"/>
                <wp:positionH relativeFrom="margin">
                  <wp:posOffset>357505</wp:posOffset>
                </wp:positionH>
                <wp:positionV relativeFrom="margin">
                  <wp:posOffset>3637280</wp:posOffset>
                </wp:positionV>
                <wp:extent cx="4686300" cy="3105150"/>
                <wp:effectExtent l="0" t="0" r="0" b="0"/>
                <wp:wrapSquare wrapText="bothSides"/>
                <wp:docPr id="6" name="グループ化 5"/>
                <wp:cNvGraphicFramePr/>
                <a:graphic xmlns:a="http://schemas.openxmlformats.org/drawingml/2006/main">
                  <a:graphicData uri="http://schemas.microsoft.com/office/word/2010/wordprocessingGroup">
                    <wpg:wgp>
                      <wpg:cNvGrpSpPr/>
                      <wpg:grpSpPr>
                        <a:xfrm>
                          <a:off x="0" y="0"/>
                          <a:ext cx="4686300" cy="3105150"/>
                          <a:chOff x="0" y="0"/>
                          <a:chExt cx="7888107" cy="4773957"/>
                        </a:xfrm>
                      </wpg:grpSpPr>
                      <pic:pic xmlns:pic="http://schemas.openxmlformats.org/drawingml/2006/picture">
                        <pic:nvPicPr>
                          <pic:cNvPr id="2"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802" r="17036" b="37842"/>
                          <a:stretch/>
                        </pic:blipFill>
                        <pic:spPr bwMode="auto">
                          <a:xfrm>
                            <a:off x="399275" y="0"/>
                            <a:ext cx="7488832" cy="477395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正方形/長方形 3"/>
                        <wps:cNvSpPr/>
                        <wps:spPr>
                          <a:xfrm>
                            <a:off x="415498" y="1240179"/>
                            <a:ext cx="1152128"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4" name="正方形/長方形 4"/>
                        <wps:cNvSpPr/>
                        <wps:spPr>
                          <a:xfrm>
                            <a:off x="768424" y="1424663"/>
                            <a:ext cx="1152128"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5" name="正方形/長方形 5"/>
                        <wps:cNvSpPr/>
                        <wps:spPr>
                          <a:xfrm>
                            <a:off x="840613" y="1617168"/>
                            <a:ext cx="1152128"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7" name="正方形/長方形 7"/>
                        <wps:cNvSpPr/>
                        <wps:spPr>
                          <a:xfrm>
                            <a:off x="912802" y="1809673"/>
                            <a:ext cx="1152128"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8" name="正方形/長方形 8"/>
                        <wps:cNvSpPr/>
                        <wps:spPr>
                          <a:xfrm>
                            <a:off x="984991" y="2002178"/>
                            <a:ext cx="1152128"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9" name="正方形/長方形 9"/>
                        <wps:cNvSpPr/>
                        <wps:spPr>
                          <a:xfrm>
                            <a:off x="1185516" y="2202705"/>
                            <a:ext cx="1310011"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10" name="正方形/長方形 10"/>
                        <wps:cNvSpPr/>
                        <wps:spPr>
                          <a:xfrm>
                            <a:off x="1241665" y="2387190"/>
                            <a:ext cx="678887" cy="157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9F2" w:rsidRDefault="001819F2" w:rsidP="001819F2"/>
                          </w:txbxContent>
                        </wps:txbx>
                        <wps:bodyPr rtlCol="0" anchor="ctr"/>
                      </wps:wsp>
                      <wps:wsp>
                        <wps:cNvPr id="11" name="テキスト ボックス 4"/>
                        <wps:cNvSpPr txBox="1"/>
                        <wps:spPr>
                          <a:xfrm>
                            <a:off x="0" y="1136161"/>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2"/>
                                </w:rPr>
                                <w:t>①</w:t>
                              </w:r>
                            </w:p>
                          </w:txbxContent>
                        </wps:txbx>
                        <wps:bodyPr wrap="square" rtlCol="0">
                          <a:noAutofit/>
                        </wps:bodyPr>
                      </wps:wsp>
                      <wps:wsp>
                        <wps:cNvPr id="12" name="テキスト ボックス 13"/>
                        <wps:cNvSpPr txBox="1"/>
                        <wps:spPr>
                          <a:xfrm>
                            <a:off x="207818" y="1304159"/>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1"/>
                                </w:rPr>
                                <w:t>②</w:t>
                              </w:r>
                            </w:p>
                          </w:txbxContent>
                        </wps:txbx>
                        <wps:bodyPr wrap="square" rtlCol="0">
                          <a:noAutofit/>
                        </wps:bodyPr>
                      </wps:wsp>
                      <wps:wsp>
                        <wps:cNvPr id="13" name="テキスト ボックス 14"/>
                        <wps:cNvSpPr txBox="1"/>
                        <wps:spPr>
                          <a:xfrm>
                            <a:off x="415637" y="1472157"/>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0"/>
                                </w:rPr>
                                <w:t>③</w:t>
                              </w:r>
                            </w:p>
                          </w:txbxContent>
                        </wps:txbx>
                        <wps:bodyPr wrap="square" rtlCol="0">
                          <a:noAutofit/>
                        </wps:bodyPr>
                      </wps:wsp>
                      <wps:wsp>
                        <wps:cNvPr id="14" name="テキスト ボックス 15"/>
                        <wps:cNvSpPr txBox="1"/>
                        <wps:spPr>
                          <a:xfrm>
                            <a:off x="567852" y="1664197"/>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9"/>
                                </w:rPr>
                                <w:t>④</w:t>
                              </w:r>
                            </w:p>
                          </w:txbxContent>
                        </wps:txbx>
                        <wps:bodyPr wrap="square" rtlCol="0">
                          <a:noAutofit/>
                        </wps:bodyPr>
                      </wps:wsp>
                      <wps:wsp>
                        <wps:cNvPr id="15" name="テキスト ボックス 16"/>
                        <wps:cNvSpPr txBox="1"/>
                        <wps:spPr>
                          <a:xfrm>
                            <a:off x="639859" y="1880219"/>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8"/>
                                </w:rPr>
                                <w:t>⑤</w:t>
                              </w:r>
                            </w:p>
                          </w:txbxContent>
                        </wps:txbx>
                        <wps:bodyPr wrap="square" rtlCol="0">
                          <a:noAutofit/>
                        </wps:bodyPr>
                      </wps:wsp>
                      <wps:wsp>
                        <wps:cNvPr id="16" name="テキスト ボックス 17"/>
                        <wps:cNvSpPr txBox="1"/>
                        <wps:spPr>
                          <a:xfrm>
                            <a:off x="839329" y="2096242"/>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7"/>
                                </w:rPr>
                                <w:t>⑥</w:t>
                              </w:r>
                            </w:p>
                          </w:txbxContent>
                        </wps:txbx>
                        <wps:bodyPr wrap="square" rtlCol="0">
                          <a:noAutofit/>
                        </wps:bodyPr>
                      </wps:wsp>
                      <wps:wsp>
                        <wps:cNvPr id="17" name="テキスト ボックス 18"/>
                        <wps:cNvSpPr txBox="1"/>
                        <wps:spPr>
                          <a:xfrm>
                            <a:off x="911336" y="2302973"/>
                            <a:ext cx="412115" cy="548640"/>
                          </a:xfrm>
                          <a:prstGeom prst="rect">
                            <a:avLst/>
                          </a:prstGeom>
                          <a:noFill/>
                        </wps:spPr>
                        <wps:txb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6"/>
                                </w:rPr>
                                <w:t>⑦</w:t>
                              </w:r>
                              <w:bookmarkStart w:id="10" w:name="_GoBack"/>
                              <w:bookmarkEnd w:id="10"/>
                            </w:p>
                          </w:txbxContent>
                        </wps:txbx>
                        <wps:bodyPr wrap="square" rtlCol="0">
                          <a:noAutofit/>
                        </wps:bodyPr>
                      </wps:wsp>
                    </wpg:wgp>
                  </a:graphicData>
                </a:graphic>
              </wp:anchor>
            </w:drawing>
          </mc:Choice>
          <mc:Fallback>
            <w:pict>
              <v:group id="グループ化 5" o:spid="_x0000_s1028" style="position:absolute;margin-left:28.15pt;margin-top:286.4pt;width:369pt;height:244.5pt;z-index:251658240;mso-position-horizontal-relative:margin;mso-position-vertical-relative:margin" coordsize="78881,47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3992;width:74889;height:47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85hjDAAAA2gAAAA8AAABkcnMvZG93bnJldi54bWxEj8FuwjAQRO9I/IO1lbiB0xyApjhRilSp&#10;h14CfMAq3iah9jrELoR8fV2pEsfRzLzR7IrRGnGlwXeOFTyvEhDEtdMdNwpOx/flFoQPyBqNY1Jw&#10;Jw9FPp/tMNPuxhVdD6EREcI+QwVtCH0mpa9bsuhXrieO3pcbLIYoh0bqAW8Rbo1Mk2QtLXYcF1rs&#10;ad9S/X34sQoS3Hy+HPvyXJnpjJvpzezXF6PU4mksX0EEGsMj/N/+0ApS+LsSb4D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vzmGMMAAADaAAAADwAAAAAAAAAAAAAAAACf&#10;AgAAZHJzL2Rvd25yZXYueG1sUEsFBgAAAAAEAAQA9wAAAI8DAAAAAA==&#10;" fillcolor="#4f81bd [3204]" strokecolor="black [3213]">
                  <v:imagedata r:id="rId9" o:title="" cropbottom="24800f" cropleft="5113f" cropright="11165f"/>
                  <v:shadow color="#eeece1 [3214]"/>
                </v:shape>
                <v:rect id="正方形/長方形 3" o:spid="_x0000_s1030" style="position:absolute;left:4154;top:12401;width:11522;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8xcEA&#10;AADaAAAADwAAAGRycy9kb3ducmV2LnhtbESPQYvCMBSE74L/ITzBi2iqgkjXKKugiAdBdy/e3jZv&#10;22LzUpJo6783guBxmJlvmMWqNZW4k/OlZQXjUQKCOLO65FzB7892OAfhA7LGyjIpeJCH1bLbWWCq&#10;bcMnup9DLiKEfYoKihDqVEqfFWTQj2xNHL1/6wyGKF0utcMmwk0lJ0kykwZLjgsF1rQpKLueb0bB&#10;3+7iNvP1dBdug1lEX/MDHRul+r32+wtEoDZ8wu/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y/MXBAAAA2gAAAA8AAAAAAAAAAAAAAAAAmAIAAGRycy9kb3du&#10;cmV2LnhtbFBLBQYAAAAABAAEAPUAAACGAwAAAAA=&#10;" filled="f" strokecolor="red" strokeweight="2pt">
                  <v:textbox>
                    <w:txbxContent>
                      <w:p w:rsidR="001819F2" w:rsidRDefault="001819F2" w:rsidP="001819F2"/>
                    </w:txbxContent>
                  </v:textbox>
                </v:rect>
                <v:rect id="正方形/長方形 4" o:spid="_x0000_s1031" style="position:absolute;left:7684;top:14246;width:11521;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tkscQA&#10;AADaAAAADwAAAGRycy9kb3ducmV2LnhtbESPQWvCQBSE7wX/w/IEL6VuakuQ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ZLHEAAAA2gAAAA8AAAAAAAAAAAAAAAAAmAIAAGRycy9k&#10;b3ducmV2LnhtbFBLBQYAAAAABAAEAPUAAACJAwAAAAA=&#10;" filled="f" strokecolor="red" strokeweight="2pt">
                  <v:textbox>
                    <w:txbxContent>
                      <w:p w:rsidR="001819F2" w:rsidRDefault="001819F2" w:rsidP="001819F2"/>
                    </w:txbxContent>
                  </v:textbox>
                </v:rect>
                <v:rect id="正方形/長方形 5" o:spid="_x0000_s1032" style="position:absolute;left:8406;top:16171;width:11521;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BKsQA&#10;AADaAAAADwAAAGRycy9kb3ducmV2LnhtbESPQWvCQBSE7wX/w/IEL6VuammQ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wSrEAAAA2gAAAA8AAAAAAAAAAAAAAAAAmAIAAGRycy9k&#10;b3ducmV2LnhtbFBLBQYAAAAABAAEAPUAAACJAwAAAAA=&#10;" filled="f" strokecolor="red" strokeweight="2pt">
                  <v:textbox>
                    <w:txbxContent>
                      <w:p w:rsidR="001819F2" w:rsidRDefault="001819F2" w:rsidP="001819F2"/>
                    </w:txbxContent>
                  </v:textbox>
                </v:rect>
                <v:rect id="正方形/長方形 7" o:spid="_x0000_s1033" style="position:absolute;left:9128;top:18096;width:11521;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6xsQA&#10;AADaAAAADwAAAGRycy9kb3ducmV2LnhtbESPQWvCQBSE7wX/w/IEL6VuaiGV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sbEAAAA2gAAAA8AAAAAAAAAAAAAAAAAmAIAAGRycy9k&#10;b3ducmV2LnhtbFBLBQYAAAAABAAEAPUAAACJAwAAAAA=&#10;" filled="f" strokecolor="red" strokeweight="2pt">
                  <v:textbox>
                    <w:txbxContent>
                      <w:p w:rsidR="001819F2" w:rsidRDefault="001819F2" w:rsidP="001819F2"/>
                    </w:txbxContent>
                  </v:textbox>
                </v:rect>
                <v:rect id="正方形/長方形 8" o:spid="_x0000_s1034" style="position:absolute;left:9849;top:20021;width:11522;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v:textbox>
                    <w:txbxContent>
                      <w:p w:rsidR="001819F2" w:rsidRDefault="001819F2" w:rsidP="001819F2"/>
                    </w:txbxContent>
                  </v:textbox>
                </v:rect>
                <v:rect id="正方形/長方形 9" o:spid="_x0000_s1035" style="position:absolute;left:11855;top:22027;width:13100;height: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textbox>
                    <w:txbxContent>
                      <w:p w:rsidR="001819F2" w:rsidRDefault="001819F2" w:rsidP="001819F2"/>
                    </w:txbxContent>
                  </v:textbox>
                </v:rect>
                <v:rect id="正方形/長方形 10" o:spid="_x0000_s1036" style="position:absolute;left:12416;top:23871;width:6789;height:1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48sQA&#10;AADbAAAADwAAAGRycy9kb3ducmV2LnhtbESPQWvCQBCF7wX/wzKCl6IbLYhEV1FBkR4Ktb14G7Nj&#10;EszOht3VpP++cyj09oZ58817q03vGvWkEGvPBqaTDBRx4W3NpYHvr8N4ASomZIuNZzLwQxE268HL&#10;CnPrO/6k5zmVSiAcczRQpdTmWseiIodx4lti2d18cJhkDKW2ATuBu0bPsmyuHdYsHypsaV9RcT8/&#10;nIHr8RL2i93bMT1e54K+l+/00RkzGvbbJahEffo3/12f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PLEAAAA2wAAAA8AAAAAAAAAAAAAAAAAmAIAAGRycy9k&#10;b3ducmV2LnhtbFBLBQYAAAAABAAEAPUAAACJAwAAAAA=&#10;" filled="f" strokecolor="red" strokeweight="2pt">
                  <v:textbox>
                    <w:txbxContent>
                      <w:p w:rsidR="001819F2" w:rsidRDefault="001819F2" w:rsidP="001819F2"/>
                    </w:txbxContent>
                  </v:textbox>
                </v:rect>
                <v:shape id="テキスト ボックス 4" o:spid="_x0000_s1037" type="#_x0000_t202" style="position:absolute;top:11361;width:4121;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2"/>
                          </w:rPr>
                          <w:t>①</w:t>
                        </w:r>
                      </w:p>
                    </w:txbxContent>
                  </v:textbox>
                </v:shape>
                <v:shape id="テキスト ボックス 13" o:spid="_x0000_s1038" type="#_x0000_t202" style="position:absolute;left:2078;top:13041;width:412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1"/>
                          </w:rPr>
                          <w:t>②</w:t>
                        </w:r>
                      </w:p>
                    </w:txbxContent>
                  </v:textbox>
                </v:shape>
                <v:shape id="テキスト ボックス 14" o:spid="_x0000_s1039" type="#_x0000_t202" style="position:absolute;left:4156;top:14721;width:412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70"/>
                          </w:rPr>
                          <w:t>③</w:t>
                        </w:r>
                      </w:p>
                    </w:txbxContent>
                  </v:textbox>
                </v:shape>
                <v:shape id="テキスト ボックス 15" o:spid="_x0000_s1040" type="#_x0000_t202" style="position:absolute;left:5678;top:16641;width:4121;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9"/>
                          </w:rPr>
                          <w:t>④</w:t>
                        </w:r>
                      </w:p>
                    </w:txbxContent>
                  </v:textbox>
                </v:shape>
                <v:shape id="テキスト ボックス 16" o:spid="_x0000_s1041" type="#_x0000_t202" style="position:absolute;left:6398;top:18802;width:412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8"/>
                          </w:rPr>
                          <w:t>⑤</w:t>
                        </w:r>
                      </w:p>
                    </w:txbxContent>
                  </v:textbox>
                </v:shape>
                <v:shape id="テキスト ボックス 17" o:spid="_x0000_s1042" type="#_x0000_t202" style="position:absolute;left:8393;top:20962;width:412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7"/>
                          </w:rPr>
                          <w:t>⑥</w:t>
                        </w:r>
                      </w:p>
                    </w:txbxContent>
                  </v:textbox>
                </v:shape>
                <v:shape id="テキスト ボックス 18" o:spid="_x0000_s1043" type="#_x0000_t202" style="position:absolute;left:9113;top:23029;width:4121;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819F2" w:rsidRDefault="001819F2" w:rsidP="001819F2">
                        <w:pPr>
                          <w:pStyle w:val="Web"/>
                          <w:spacing w:before="0" w:beforeAutospacing="0" w:after="0" w:afterAutospacing="0"/>
                        </w:pPr>
                        <w:r>
                          <w:rPr>
                            <w:rFonts w:asciiTheme="minorHAnsi" w:eastAsiaTheme="minorEastAsia" w:hAnsi="ＭＳ 明朝" w:cstheme="minorBidi" w:hint="eastAsia"/>
                            <w:color w:val="000000" w:themeColor="text1"/>
                            <w:kern w:val="24"/>
                            <w:sz w:val="36"/>
                            <w:szCs w:val="36"/>
                            <w:eastAsianLayout w:id="-91471866"/>
                          </w:rPr>
                          <w:t>⑦</w:t>
                        </w:r>
                        <w:bookmarkStart w:id="11" w:name="_GoBack"/>
                        <w:bookmarkEnd w:id="11"/>
                      </w:p>
                    </w:txbxContent>
                  </v:textbox>
                </v:shape>
                <w10:wrap type="square" anchorx="margin" anchory="margin"/>
              </v:group>
            </w:pict>
          </mc:Fallback>
        </mc:AlternateContent>
      </w:r>
    </w:p>
    <w:p w:rsidR="001819F2" w:rsidRDefault="001819F2" w:rsidP="001819F2">
      <w:pPr>
        <w:pStyle w:val="aa"/>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9"/>
      <w:r>
        <w:rPr>
          <w:rFonts w:hint="eastAsia"/>
        </w:rPr>
        <w:t>階層の例</w:t>
      </w:r>
      <w:bookmarkEnd w:id="8"/>
    </w:p>
    <w:tbl>
      <w:tblPr>
        <w:tblStyle w:val="a5"/>
        <w:tblW w:w="0" w:type="auto"/>
        <w:tblInd w:w="1972" w:type="dxa"/>
        <w:tblLook w:val="04A0" w:firstRow="1" w:lastRow="0" w:firstColumn="1" w:lastColumn="0" w:noHBand="0" w:noVBand="1"/>
      </w:tblPr>
      <w:tblGrid>
        <w:gridCol w:w="1496"/>
        <w:gridCol w:w="636"/>
      </w:tblGrid>
      <w:tr w:rsidR="00574DBC" w:rsidTr="009E10F3">
        <w:tc>
          <w:tcPr>
            <w:tcW w:w="2076" w:type="dxa"/>
          </w:tcPr>
          <w:p w:rsidR="001819F2" w:rsidRDefault="009E10F3" w:rsidP="009E10F3">
            <w:pPr>
              <w:jc w:val="center"/>
              <w:rPr>
                <w:rFonts w:hint="eastAsia"/>
              </w:rPr>
            </w:pPr>
            <w:r>
              <w:rPr>
                <w:rFonts w:hint="eastAsia"/>
              </w:rPr>
              <w:t>コンテンツの</w:t>
            </w:r>
            <w:r w:rsidR="001819F2">
              <w:rPr>
                <w:rFonts w:hint="eastAsia"/>
              </w:rPr>
              <w:t>階層</w:t>
            </w:r>
          </w:p>
        </w:tc>
        <w:tc>
          <w:tcPr>
            <w:tcW w:w="2916" w:type="dxa"/>
          </w:tcPr>
          <w:p w:rsidR="001819F2" w:rsidRDefault="009E10F3" w:rsidP="009E10F3">
            <w:pPr>
              <w:jc w:val="center"/>
            </w:pPr>
            <w:r>
              <w:rPr>
                <w:rFonts w:hint="eastAsia"/>
              </w:rPr>
              <w:t>具体的な組織単位の例</w:t>
            </w:r>
          </w:p>
        </w:tc>
      </w:tr>
      <w:tr w:rsidR="004A44A9" w:rsidTr="009E10F3">
        <w:tc>
          <w:tcPr>
            <w:tcW w:w="2076" w:type="dxa"/>
          </w:tcPr>
          <w:p w:rsidR="001819F2" w:rsidRDefault="001819F2" w:rsidP="001819F2">
            <w:r>
              <w:rPr>
                <w:rFonts w:hint="eastAsia"/>
              </w:rPr>
              <w:t>Organization</w:t>
            </w:r>
          </w:p>
        </w:tc>
        <w:tc>
          <w:tcPr>
            <w:tcW w:w="2916" w:type="dxa"/>
          </w:tcPr>
          <w:p w:rsidR="001819F2" w:rsidRDefault="001819F2" w:rsidP="001819F2">
            <w:r>
              <w:rPr>
                <w:rFonts w:hint="eastAsia"/>
              </w:rPr>
              <w:t>愛媛大学</w:t>
            </w:r>
          </w:p>
        </w:tc>
      </w:tr>
      <w:tr w:rsidR="004A44A9" w:rsidTr="009E10F3">
        <w:tc>
          <w:tcPr>
            <w:tcW w:w="2076" w:type="dxa"/>
          </w:tcPr>
          <w:p w:rsidR="001819F2" w:rsidRDefault="001819F2" w:rsidP="001819F2">
            <w:r>
              <w:t>F</w:t>
            </w:r>
            <w:r>
              <w:rPr>
                <w:rFonts w:hint="eastAsia"/>
              </w:rPr>
              <w:t>acility</w:t>
            </w:r>
          </w:p>
        </w:tc>
        <w:tc>
          <w:tcPr>
            <w:tcW w:w="2916" w:type="dxa"/>
          </w:tcPr>
          <w:p w:rsidR="001819F2" w:rsidRDefault="001819F2" w:rsidP="001819F2">
            <w:r>
              <w:rPr>
                <w:rFonts w:hint="eastAsia"/>
              </w:rPr>
              <w:t>城北キャンパス</w:t>
            </w:r>
          </w:p>
        </w:tc>
      </w:tr>
      <w:tr w:rsidR="004A44A9" w:rsidTr="009E10F3">
        <w:tc>
          <w:tcPr>
            <w:tcW w:w="2076" w:type="dxa"/>
          </w:tcPr>
          <w:p w:rsidR="001819F2" w:rsidRDefault="001819F2" w:rsidP="001819F2">
            <w:r>
              <w:t>B</w:t>
            </w:r>
            <w:r>
              <w:rPr>
                <w:rFonts w:hint="eastAsia"/>
              </w:rPr>
              <w:t>uilding</w:t>
            </w:r>
          </w:p>
        </w:tc>
        <w:tc>
          <w:tcPr>
            <w:tcW w:w="2916" w:type="dxa"/>
          </w:tcPr>
          <w:p w:rsidR="001819F2" w:rsidRDefault="001819F2" w:rsidP="001819F2">
            <w:r>
              <w:rPr>
                <w:rFonts w:hint="eastAsia"/>
              </w:rPr>
              <w:t>総合情報メディアセンター</w:t>
            </w:r>
          </w:p>
        </w:tc>
      </w:tr>
      <w:tr w:rsidR="004A44A9" w:rsidTr="009E10F3">
        <w:tc>
          <w:tcPr>
            <w:tcW w:w="2076" w:type="dxa"/>
          </w:tcPr>
          <w:p w:rsidR="001819F2" w:rsidRDefault="001819F2" w:rsidP="001819F2">
            <w:r>
              <w:t>F</w:t>
            </w:r>
            <w:r>
              <w:rPr>
                <w:rFonts w:hint="eastAsia"/>
              </w:rPr>
              <w:t>loor</w:t>
            </w:r>
          </w:p>
        </w:tc>
        <w:tc>
          <w:tcPr>
            <w:tcW w:w="2916" w:type="dxa"/>
          </w:tcPr>
          <w:p w:rsidR="001819F2" w:rsidRDefault="001819F2" w:rsidP="001819F2">
            <w:r>
              <w:rPr>
                <w:rFonts w:hint="eastAsia"/>
              </w:rPr>
              <w:t>4</w:t>
            </w:r>
            <w:r>
              <w:rPr>
                <w:rFonts w:hint="eastAsia"/>
              </w:rPr>
              <w:t>階</w:t>
            </w:r>
          </w:p>
        </w:tc>
      </w:tr>
      <w:tr w:rsidR="004A44A9" w:rsidTr="009E10F3">
        <w:tc>
          <w:tcPr>
            <w:tcW w:w="2076" w:type="dxa"/>
          </w:tcPr>
          <w:p w:rsidR="001819F2" w:rsidRDefault="001819F2" w:rsidP="001819F2">
            <w:r>
              <w:t>R</w:t>
            </w:r>
            <w:r>
              <w:rPr>
                <w:rFonts w:hint="eastAsia"/>
              </w:rPr>
              <w:t>oom</w:t>
            </w:r>
          </w:p>
        </w:tc>
        <w:tc>
          <w:tcPr>
            <w:tcW w:w="2916" w:type="dxa"/>
          </w:tcPr>
          <w:p w:rsidR="001819F2" w:rsidRDefault="001819F2" w:rsidP="001819F2">
            <w:r>
              <w:rPr>
                <w:rFonts w:hint="eastAsia"/>
              </w:rPr>
              <w:t>第</w:t>
            </w:r>
            <w:r>
              <w:rPr>
                <w:rFonts w:hint="eastAsia"/>
              </w:rPr>
              <w:t>4</w:t>
            </w:r>
            <w:r>
              <w:rPr>
                <w:rFonts w:hint="eastAsia"/>
              </w:rPr>
              <w:t>演習室</w:t>
            </w:r>
          </w:p>
        </w:tc>
      </w:tr>
      <w:tr w:rsidR="004A44A9" w:rsidTr="009E10F3">
        <w:tc>
          <w:tcPr>
            <w:tcW w:w="2076" w:type="dxa"/>
          </w:tcPr>
          <w:p w:rsidR="001819F2" w:rsidRDefault="001819F2" w:rsidP="001819F2">
            <w:r>
              <w:t>E</w:t>
            </w:r>
            <w:r>
              <w:rPr>
                <w:rFonts w:hint="eastAsia"/>
              </w:rPr>
              <w:t>quipment</w:t>
            </w:r>
          </w:p>
        </w:tc>
        <w:tc>
          <w:tcPr>
            <w:tcW w:w="2916" w:type="dxa"/>
          </w:tcPr>
          <w:p w:rsidR="001819F2" w:rsidRDefault="001819F2" w:rsidP="001819F2">
            <w:r>
              <w:rPr>
                <w:rFonts w:hint="eastAsia"/>
              </w:rPr>
              <w:t>パソコン</w:t>
            </w:r>
          </w:p>
        </w:tc>
      </w:tr>
      <w:tr w:rsidR="004A44A9" w:rsidTr="009E10F3">
        <w:tc>
          <w:tcPr>
            <w:tcW w:w="2076" w:type="dxa"/>
          </w:tcPr>
          <w:p w:rsidR="001819F2" w:rsidRDefault="001819F2" w:rsidP="001819F2">
            <w:r>
              <w:t>P</w:t>
            </w:r>
            <w:r>
              <w:rPr>
                <w:rFonts w:hint="eastAsia"/>
              </w:rPr>
              <w:t>anel</w:t>
            </w:r>
          </w:p>
        </w:tc>
        <w:tc>
          <w:tcPr>
            <w:tcW w:w="2916" w:type="dxa"/>
          </w:tcPr>
          <w:p w:rsidR="001819F2" w:rsidRDefault="001819F2" w:rsidP="001819F2">
            <w:r>
              <w:rPr>
                <w:rFonts w:hint="eastAsia"/>
              </w:rPr>
              <w:t>外観、仕様、操作方法など</w:t>
            </w:r>
          </w:p>
        </w:tc>
      </w:tr>
    </w:tbl>
    <w:p w:rsidR="00344C76" w:rsidRDefault="00344C76" w:rsidP="00344C76">
      <w:pPr>
        <w:pStyle w:val="1"/>
        <w:rPr>
          <w:rFonts w:hint="eastAsia"/>
        </w:rPr>
      </w:pPr>
      <w:r>
        <w:rPr>
          <w:rFonts w:hint="eastAsia"/>
        </w:rPr>
        <w:t>クリッカブルマップ</w:t>
      </w:r>
    </w:p>
    <w:p w:rsidR="00344C76" w:rsidRPr="00344C76" w:rsidRDefault="00344C76" w:rsidP="00344C76">
      <w:pPr>
        <w:rPr>
          <w:rFonts w:hint="eastAsia"/>
        </w:rPr>
      </w:pPr>
      <w:r>
        <w:rPr>
          <w:rFonts w:hint="eastAsia"/>
        </w:rPr>
        <w:t>コンテンツを構成する各階層は画像を一つ含む必要があります。この画像はその下の階層を開くためのクリッカブルマップとして使用されます。例えばフロアを表すフォルダの直下にある</w:t>
      </w:r>
      <w:r>
        <w:rPr>
          <w:rFonts w:hint="eastAsia"/>
        </w:rPr>
        <w:t>floor.png</w:t>
      </w:r>
      <w:r>
        <w:rPr>
          <w:rFonts w:hint="eastAsia"/>
        </w:rPr>
        <w:t>はその階</w:t>
      </w:r>
      <w:r w:rsidR="00946960">
        <w:rPr>
          <w:rFonts w:hint="eastAsia"/>
        </w:rPr>
        <w:t>の部屋が並んだ</w:t>
      </w:r>
      <w:r>
        <w:rPr>
          <w:rFonts w:hint="eastAsia"/>
        </w:rPr>
        <w:t>見取り図であり、</w:t>
      </w:r>
      <w:r w:rsidR="00946960">
        <w:rPr>
          <w:rFonts w:hint="eastAsia"/>
        </w:rPr>
        <w:t>部屋をクリックすることは各部屋を選択することになります。クリッカブルマップの画像ファイルの名前は自由です。画像ファイルか否かは拡張子で判定されます。</w:t>
      </w:r>
      <w:r w:rsidR="00946960">
        <w:rPr>
          <w:rFonts w:hint="eastAsia"/>
        </w:rPr>
        <w:t>PNG, JPEG, GIF</w:t>
      </w:r>
      <w:r w:rsidR="00946960">
        <w:rPr>
          <w:rFonts w:hint="eastAsia"/>
        </w:rPr>
        <w:t>フォーマットが利用できます。</w:t>
      </w:r>
    </w:p>
    <w:p w:rsidR="001819F2" w:rsidRDefault="009E10F3" w:rsidP="009E10F3">
      <w:pPr>
        <w:pStyle w:val="1"/>
        <w:rPr>
          <w:rFonts w:hint="eastAsia"/>
        </w:rPr>
      </w:pPr>
      <w:r>
        <w:rPr>
          <w:rFonts w:hint="eastAsia"/>
        </w:rPr>
        <w:t>フォルダの命名規則</w:t>
      </w:r>
    </w:p>
    <w:p w:rsidR="009E10F3" w:rsidRDefault="009E10F3" w:rsidP="009E10F3">
      <w:pPr>
        <w:rPr>
          <w:rFonts w:hint="eastAsia"/>
        </w:rPr>
      </w:pPr>
      <w:proofErr w:type="spellStart"/>
      <w:r>
        <w:rPr>
          <w:rFonts w:hint="eastAsia"/>
        </w:rPr>
        <w:t>EasyGuide</w:t>
      </w:r>
      <w:proofErr w:type="spellEnd"/>
      <w:r>
        <w:rPr>
          <w:rFonts w:hint="eastAsia"/>
        </w:rPr>
        <w:t>では「設定より規約（</w:t>
      </w:r>
      <w:proofErr w:type="spellStart"/>
      <w:r>
        <w:rPr>
          <w:rFonts w:hint="eastAsia"/>
        </w:rPr>
        <w:t>CoC</w:t>
      </w:r>
      <w:proofErr w:type="spellEnd"/>
      <w:r>
        <w:rPr>
          <w:rFonts w:hint="eastAsia"/>
        </w:rPr>
        <w:t>. Convention over Configuration</w:t>
      </w:r>
      <w:r>
        <w:rPr>
          <w:rFonts w:hint="eastAsia"/>
        </w:rPr>
        <w:t>）」という考え方をとっており、設定ファイルはありません。その代わりにフォルダ</w:t>
      </w:r>
      <w:r w:rsidR="0025659B">
        <w:rPr>
          <w:rFonts w:hint="eastAsia"/>
        </w:rPr>
        <w:t>名</w:t>
      </w:r>
      <w:r>
        <w:rPr>
          <w:rFonts w:hint="eastAsia"/>
        </w:rPr>
        <w:t>は</w:t>
      </w:r>
      <w:r w:rsidR="0025659B">
        <w:rPr>
          <w:rFonts w:hint="eastAsia"/>
        </w:rPr>
        <w:t>所定の</w:t>
      </w:r>
      <w:r>
        <w:rPr>
          <w:rFonts w:hint="eastAsia"/>
        </w:rPr>
        <w:t>命名規則に</w:t>
      </w:r>
      <w:r w:rsidR="0025659B">
        <w:rPr>
          <w:rFonts w:hint="eastAsia"/>
        </w:rPr>
        <w:t>従わなければなりません。</w:t>
      </w:r>
      <w:r>
        <w:rPr>
          <w:rFonts w:hint="eastAsia"/>
        </w:rPr>
        <w:t>規則に従っていないフォルダに含まれるコンテンツは表示されません。</w:t>
      </w:r>
    </w:p>
    <w:p w:rsidR="00C86586" w:rsidRPr="0081026F" w:rsidRDefault="009E10F3" w:rsidP="00344C76">
      <w:r>
        <w:rPr>
          <w:rFonts w:hint="eastAsia"/>
        </w:rPr>
        <w:t>フォルダ名は</w:t>
      </w:r>
      <w:r w:rsidR="0025659B">
        <w:rPr>
          <w:rFonts w:hint="eastAsia"/>
        </w:rPr>
        <w:t>1</w:t>
      </w:r>
      <w:r w:rsidR="0025659B">
        <w:rPr>
          <w:rFonts w:hint="eastAsia"/>
        </w:rPr>
        <w:t>バイト空白文字で区切られた</w:t>
      </w:r>
      <w:r>
        <w:rPr>
          <w:rFonts w:hint="eastAsia"/>
        </w:rPr>
        <w:t>4</w:t>
      </w:r>
      <w:r>
        <w:rPr>
          <w:rFonts w:hint="eastAsia"/>
        </w:rPr>
        <w:t>つの要素から</w:t>
      </w:r>
      <w:r w:rsidR="0025659B">
        <w:rPr>
          <w:rFonts w:hint="eastAsia"/>
        </w:rPr>
        <w:t>構成されます。第</w:t>
      </w:r>
      <w:r w:rsidR="0025659B">
        <w:rPr>
          <w:rFonts w:hint="eastAsia"/>
        </w:rPr>
        <w:t>1</w:t>
      </w:r>
      <w:r w:rsidR="0025659B">
        <w:rPr>
          <w:rFonts w:hint="eastAsia"/>
        </w:rPr>
        <w:t>要素は表示の際に順序付けが必要な場合の順序番号として用いられ、正の整数でなくてはなりません。第</w:t>
      </w:r>
      <w:r w:rsidR="0025659B">
        <w:rPr>
          <w:rFonts w:hint="eastAsia"/>
        </w:rPr>
        <w:t>2</w:t>
      </w:r>
      <w:r w:rsidR="0025659B">
        <w:rPr>
          <w:rFonts w:hint="eastAsia"/>
        </w:rPr>
        <w:t>要素は建物や部屋などの名前を表します。兄弟フォルダ（同じ親フォルダに属する複数の子フォルダ）はこの名前のみによって区別されます。</w:t>
      </w:r>
      <w:r w:rsidR="00641881">
        <w:rPr>
          <w:rFonts w:hint="eastAsia"/>
        </w:rPr>
        <w:t>また名前に空白を含んではいけません。第</w:t>
      </w:r>
      <w:r w:rsidR="00641881">
        <w:rPr>
          <w:rFonts w:hint="eastAsia"/>
        </w:rPr>
        <w:t>3</w:t>
      </w:r>
      <w:r w:rsidR="00641881">
        <w:rPr>
          <w:rFonts w:hint="eastAsia"/>
        </w:rPr>
        <w:t>要素と第</w:t>
      </w:r>
      <w:r w:rsidR="00641881">
        <w:rPr>
          <w:rFonts w:hint="eastAsia"/>
        </w:rPr>
        <w:t>4</w:t>
      </w:r>
      <w:r w:rsidR="00641881">
        <w:rPr>
          <w:rFonts w:hint="eastAsia"/>
        </w:rPr>
        <w:t>要素はそれぞれ親フォルダの</w:t>
      </w:r>
      <w:r w:rsidR="00C86586">
        <w:rPr>
          <w:rFonts w:hint="eastAsia"/>
        </w:rPr>
        <w:t>クリッカブルマップ</w:t>
      </w:r>
      <w:r w:rsidR="00641881">
        <w:rPr>
          <w:rFonts w:hint="eastAsia"/>
        </w:rPr>
        <w:t>において</w:t>
      </w:r>
      <w:r w:rsidR="00C86586">
        <w:rPr>
          <w:rFonts w:hint="eastAsia"/>
        </w:rPr>
        <w:t>クリック</w:t>
      </w:r>
      <w:r w:rsidR="00641881">
        <w:rPr>
          <w:rFonts w:hint="eastAsia"/>
        </w:rPr>
        <w:t>すべき位置の</w:t>
      </w:r>
      <w:r w:rsidR="00641881">
        <w:rPr>
          <w:rFonts w:hint="eastAsia"/>
        </w:rPr>
        <w:t>x</w:t>
      </w:r>
      <w:r w:rsidR="00641881">
        <w:rPr>
          <w:rFonts w:hint="eastAsia"/>
        </w:rPr>
        <w:t>座標と</w:t>
      </w:r>
      <w:r w:rsidR="00641881">
        <w:rPr>
          <w:rFonts w:hint="eastAsia"/>
        </w:rPr>
        <w:t>y</w:t>
      </w:r>
      <w:r w:rsidR="00641881">
        <w:rPr>
          <w:rFonts w:hint="eastAsia"/>
        </w:rPr>
        <w:t>座標です。</w:t>
      </w:r>
      <w:r w:rsidR="00C86586">
        <w:rPr>
          <w:rFonts w:hint="eastAsia"/>
        </w:rPr>
        <w:t>座標値はクリッカブルマップの左上を原点としてそれぞれ右方向、下方向に増加します。クリッカブルマップは画面サイズに応じて自動的に伸縮されますが、第</w:t>
      </w:r>
      <w:r w:rsidR="00C86586">
        <w:rPr>
          <w:rFonts w:hint="eastAsia"/>
        </w:rPr>
        <w:t>3,4</w:t>
      </w:r>
      <w:r w:rsidR="00C86586">
        <w:rPr>
          <w:rFonts w:hint="eastAsia"/>
        </w:rPr>
        <w:t>要素が表す座標値は必ず元の画像ファイルの本来の</w:t>
      </w:r>
      <w:r w:rsidR="00017CE9">
        <w:rPr>
          <w:rFonts w:hint="eastAsia"/>
        </w:rPr>
        <w:t>ピクセル</w:t>
      </w:r>
      <w:r w:rsidR="00C86586">
        <w:rPr>
          <w:rFonts w:hint="eastAsia"/>
        </w:rPr>
        <w:t>に対応します。</w:t>
      </w:r>
    </w:p>
    <w:p w:rsidR="009E10F3" w:rsidRPr="009E10F3" w:rsidRDefault="009E10F3" w:rsidP="009E10F3"/>
    <w:sectPr w:rsidR="009E10F3" w:rsidRPr="009E10F3">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8BA" w:rsidRDefault="00DF48BA" w:rsidP="00AA4046">
      <w:r>
        <w:separator/>
      </w:r>
    </w:p>
  </w:endnote>
  <w:endnote w:type="continuationSeparator" w:id="0">
    <w:p w:rsidR="00DF48BA" w:rsidRDefault="00DF48BA" w:rsidP="00AA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Pr="004A44A9" w:rsidRDefault="004A44A9" w:rsidP="004A44A9">
    <w:pPr>
      <w:pStyle w:val="a6"/>
      <w:jc w:val="right"/>
      <w:rPr>
        <w:rPrChange w:id="15" w:author="sasaki" w:date="2011-10-17T17:33:00Z">
          <w:rPr/>
        </w:rPrChange>
      </w:rPr>
      <w:pPrChange w:id="16" w:author="sasaki" w:date="2011-10-17T17:33:00Z">
        <w:pPr>
          <w:pStyle w:val="a8"/>
        </w:pPr>
      </w:pPrChange>
    </w:pPr>
    <w:ins w:id="17" w:author="sasaki" w:date="2011-10-17T17:33:00Z">
      <w:r w:rsidRPr="004A44A9">
        <w:rPr>
          <w:rPrChange w:id="18" w:author="sasaki" w:date="2011-10-17T17:33:00Z">
            <w:rPr>
              <w:b/>
            </w:rPr>
          </w:rPrChange>
        </w:rPr>
        <w:t>http://goo.gl/2BzG5</w:t>
      </w:r>
    </w:ins>
    <w:ins w:id="19" w:author="sasaki" w:date="2011-10-17T16:52:00Z">
      <w:r w:rsidR="00AA4046" w:rsidRPr="004A44A9">
        <w:rPr>
          <w:rPrChange w:id="20" w:author="sasaki" w:date="2011-10-17T17:33:00Z">
            <w:rPr/>
          </w:rPrChange>
        </w:rPr>
        <w:tab/>
      </w:r>
      <w:r w:rsidR="00AA4046" w:rsidRPr="004A44A9">
        <w:rPr>
          <w:rFonts w:hint="eastAsia"/>
          <w:rPrChange w:id="21" w:author="sasaki" w:date="2011-10-17T17:33:00Z">
            <w:rPr>
              <w:rFonts w:hint="eastAsia"/>
            </w:rPr>
          </w:rPrChange>
        </w:rPr>
        <w:t>佐々木隆志</w:t>
      </w:r>
      <w:r w:rsidR="00AA4046" w:rsidRPr="004A44A9">
        <w:rPr>
          <w:rFonts w:hint="eastAsia"/>
          <w:rPrChange w:id="22" w:author="sasaki" w:date="2011-10-17T17:33:00Z">
            <w:rPr>
              <w:rFonts w:hint="eastAsia"/>
            </w:rPr>
          </w:rPrChange>
        </w:rPr>
        <w:t xml:space="preserve"> sasaki@cite.ehime-u.ac.jp</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8BA" w:rsidRDefault="00DF48BA" w:rsidP="00AA4046">
      <w:r>
        <w:separator/>
      </w:r>
    </w:p>
  </w:footnote>
  <w:footnote w:type="continuationSeparator" w:id="0">
    <w:p w:rsidR="00DF48BA" w:rsidRDefault="00DF48BA" w:rsidP="00AA4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Default="00AA4046">
    <w:pPr>
      <w:pStyle w:val="a6"/>
      <w:rPr>
        <w:ins w:id="12" w:author="sasaki" w:date="2011-10-17T16:51:00Z"/>
        <w:rFonts w:hint="eastAsia"/>
      </w:rPr>
    </w:pPr>
    <w:proofErr w:type="spellStart"/>
    <w:ins w:id="13" w:author="sasaki" w:date="2011-10-17T16:51:00Z">
      <w:r>
        <w:rPr>
          <w:rFonts w:hint="eastAsia"/>
        </w:rPr>
        <w:t>EasyGuide</w:t>
      </w:r>
      <w:proofErr w:type="spellEnd"/>
      <w:r>
        <w:rPr>
          <w:rFonts w:hint="eastAsia"/>
        </w:rPr>
        <w:t xml:space="preserve"> Instructions for Authors Rev. 0.20</w:t>
      </w:r>
    </w:ins>
  </w:p>
  <w:p w:rsidR="00AA4046" w:rsidRDefault="00AA4046" w:rsidP="00AA4046">
    <w:pPr>
      <w:pStyle w:val="a6"/>
      <w:wordWrap w:val="0"/>
      <w:jc w:val="right"/>
      <w:pPrChange w:id="14" w:author="sasaki" w:date="2011-10-17T16:52:00Z">
        <w:pPr>
          <w:pStyle w:val="a6"/>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31E5D"/>
    <w:multiLevelType w:val="hybridMultilevel"/>
    <w:tmpl w:val="2ACEA6E4"/>
    <w:lvl w:ilvl="0" w:tplc="23B2C20A">
      <w:start w:val="1"/>
      <w:numFmt w:val="bullet"/>
      <w:lvlText w:val="•"/>
      <w:lvlJc w:val="left"/>
      <w:pPr>
        <w:tabs>
          <w:tab w:val="num" w:pos="720"/>
        </w:tabs>
        <w:ind w:left="720" w:hanging="360"/>
      </w:pPr>
      <w:rPr>
        <w:rFonts w:ascii="Arial" w:hAnsi="Arial" w:hint="default"/>
      </w:rPr>
    </w:lvl>
    <w:lvl w:ilvl="1" w:tplc="A156CA3C" w:tentative="1">
      <w:start w:val="1"/>
      <w:numFmt w:val="bullet"/>
      <w:lvlText w:val="•"/>
      <w:lvlJc w:val="left"/>
      <w:pPr>
        <w:tabs>
          <w:tab w:val="num" w:pos="1440"/>
        </w:tabs>
        <w:ind w:left="1440" w:hanging="360"/>
      </w:pPr>
      <w:rPr>
        <w:rFonts w:ascii="Arial" w:hAnsi="Arial" w:hint="default"/>
      </w:rPr>
    </w:lvl>
    <w:lvl w:ilvl="2" w:tplc="E26C022C" w:tentative="1">
      <w:start w:val="1"/>
      <w:numFmt w:val="bullet"/>
      <w:lvlText w:val="•"/>
      <w:lvlJc w:val="left"/>
      <w:pPr>
        <w:tabs>
          <w:tab w:val="num" w:pos="2160"/>
        </w:tabs>
        <w:ind w:left="2160" w:hanging="360"/>
      </w:pPr>
      <w:rPr>
        <w:rFonts w:ascii="Arial" w:hAnsi="Arial" w:hint="default"/>
      </w:rPr>
    </w:lvl>
    <w:lvl w:ilvl="3" w:tplc="B1EE7E62" w:tentative="1">
      <w:start w:val="1"/>
      <w:numFmt w:val="bullet"/>
      <w:lvlText w:val="•"/>
      <w:lvlJc w:val="left"/>
      <w:pPr>
        <w:tabs>
          <w:tab w:val="num" w:pos="2880"/>
        </w:tabs>
        <w:ind w:left="2880" w:hanging="360"/>
      </w:pPr>
      <w:rPr>
        <w:rFonts w:ascii="Arial" w:hAnsi="Arial" w:hint="default"/>
      </w:rPr>
    </w:lvl>
    <w:lvl w:ilvl="4" w:tplc="EDF6BBF6" w:tentative="1">
      <w:start w:val="1"/>
      <w:numFmt w:val="bullet"/>
      <w:lvlText w:val="•"/>
      <w:lvlJc w:val="left"/>
      <w:pPr>
        <w:tabs>
          <w:tab w:val="num" w:pos="3600"/>
        </w:tabs>
        <w:ind w:left="3600" w:hanging="360"/>
      </w:pPr>
      <w:rPr>
        <w:rFonts w:ascii="Arial" w:hAnsi="Arial" w:hint="default"/>
      </w:rPr>
    </w:lvl>
    <w:lvl w:ilvl="5" w:tplc="698A6468" w:tentative="1">
      <w:start w:val="1"/>
      <w:numFmt w:val="bullet"/>
      <w:lvlText w:val="•"/>
      <w:lvlJc w:val="left"/>
      <w:pPr>
        <w:tabs>
          <w:tab w:val="num" w:pos="4320"/>
        </w:tabs>
        <w:ind w:left="4320" w:hanging="360"/>
      </w:pPr>
      <w:rPr>
        <w:rFonts w:ascii="Arial" w:hAnsi="Arial" w:hint="default"/>
      </w:rPr>
    </w:lvl>
    <w:lvl w:ilvl="6" w:tplc="8034F0A8" w:tentative="1">
      <w:start w:val="1"/>
      <w:numFmt w:val="bullet"/>
      <w:lvlText w:val="•"/>
      <w:lvlJc w:val="left"/>
      <w:pPr>
        <w:tabs>
          <w:tab w:val="num" w:pos="5040"/>
        </w:tabs>
        <w:ind w:left="5040" w:hanging="360"/>
      </w:pPr>
      <w:rPr>
        <w:rFonts w:ascii="Arial" w:hAnsi="Arial" w:hint="default"/>
      </w:rPr>
    </w:lvl>
    <w:lvl w:ilvl="7" w:tplc="1D92EABE" w:tentative="1">
      <w:start w:val="1"/>
      <w:numFmt w:val="bullet"/>
      <w:lvlText w:val="•"/>
      <w:lvlJc w:val="left"/>
      <w:pPr>
        <w:tabs>
          <w:tab w:val="num" w:pos="5760"/>
        </w:tabs>
        <w:ind w:left="5760" w:hanging="360"/>
      </w:pPr>
      <w:rPr>
        <w:rFonts w:ascii="Arial" w:hAnsi="Arial" w:hint="default"/>
      </w:rPr>
    </w:lvl>
    <w:lvl w:ilvl="8" w:tplc="27E0FE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79"/>
    <w:rsid w:val="00017CE9"/>
    <w:rsid w:val="001819F2"/>
    <w:rsid w:val="0025659B"/>
    <w:rsid w:val="003105D3"/>
    <w:rsid w:val="00344C76"/>
    <w:rsid w:val="00460DBB"/>
    <w:rsid w:val="004A44A9"/>
    <w:rsid w:val="004B0279"/>
    <w:rsid w:val="00574DBC"/>
    <w:rsid w:val="00641881"/>
    <w:rsid w:val="0081026F"/>
    <w:rsid w:val="00946960"/>
    <w:rsid w:val="009E10F3"/>
    <w:rsid w:val="00A31454"/>
    <w:rsid w:val="00AA4046"/>
    <w:rsid w:val="00AE592D"/>
    <w:rsid w:val="00BF545D"/>
    <w:rsid w:val="00C86586"/>
    <w:rsid w:val="00DF48BA"/>
    <w:rsid w:val="00F264DA"/>
    <w:rsid w:val="00F4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A404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E10F3"/>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4046"/>
    <w:rPr>
      <w:rFonts w:asciiTheme="majorHAnsi" w:eastAsiaTheme="majorEastAsia" w:hAnsiTheme="majorHAnsi" w:cstheme="majorBidi"/>
      <w:sz w:val="24"/>
      <w:szCs w:val="24"/>
    </w:rPr>
  </w:style>
  <w:style w:type="paragraph" w:styleId="a3">
    <w:name w:val="Title"/>
    <w:basedOn w:val="a"/>
    <w:next w:val="a"/>
    <w:link w:val="a4"/>
    <w:uiPriority w:val="10"/>
    <w:qFormat/>
    <w:rsid w:val="00AA404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A4046"/>
    <w:rPr>
      <w:rFonts w:asciiTheme="majorHAnsi" w:eastAsia="ＭＳ ゴシック" w:hAnsiTheme="majorHAnsi" w:cstheme="majorBidi"/>
      <w:sz w:val="32"/>
      <w:szCs w:val="32"/>
    </w:rPr>
  </w:style>
  <w:style w:type="table" w:styleId="a5">
    <w:name w:val="Table Grid"/>
    <w:basedOn w:val="a1"/>
    <w:uiPriority w:val="59"/>
    <w:rsid w:val="00AA40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AA4046"/>
    <w:pPr>
      <w:tabs>
        <w:tab w:val="center" w:pos="4252"/>
        <w:tab w:val="right" w:pos="8504"/>
      </w:tabs>
      <w:snapToGrid w:val="0"/>
    </w:pPr>
  </w:style>
  <w:style w:type="character" w:customStyle="1" w:styleId="a7">
    <w:name w:val="ヘッダー (文字)"/>
    <w:basedOn w:val="a0"/>
    <w:link w:val="a6"/>
    <w:uiPriority w:val="99"/>
    <w:rsid w:val="00AA4046"/>
  </w:style>
  <w:style w:type="paragraph" w:styleId="a8">
    <w:name w:val="footer"/>
    <w:basedOn w:val="a"/>
    <w:link w:val="a9"/>
    <w:uiPriority w:val="99"/>
    <w:unhideWhenUsed/>
    <w:rsid w:val="00AA4046"/>
    <w:pPr>
      <w:tabs>
        <w:tab w:val="center" w:pos="4252"/>
        <w:tab w:val="right" w:pos="8504"/>
      </w:tabs>
      <w:snapToGrid w:val="0"/>
    </w:pPr>
  </w:style>
  <w:style w:type="character" w:customStyle="1" w:styleId="a9">
    <w:name w:val="フッター (文字)"/>
    <w:basedOn w:val="a0"/>
    <w:link w:val="a8"/>
    <w:uiPriority w:val="99"/>
    <w:rsid w:val="00AA4046"/>
  </w:style>
  <w:style w:type="paragraph" w:styleId="Web">
    <w:name w:val="Normal (Web)"/>
    <w:basedOn w:val="a"/>
    <w:uiPriority w:val="99"/>
    <w:semiHidden/>
    <w:unhideWhenUsed/>
    <w:rsid w:val="001819F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caption"/>
    <w:basedOn w:val="a"/>
    <w:next w:val="a"/>
    <w:uiPriority w:val="35"/>
    <w:unhideWhenUsed/>
    <w:qFormat/>
    <w:rsid w:val="001819F2"/>
    <w:rPr>
      <w:b/>
      <w:bCs/>
      <w:szCs w:val="21"/>
    </w:rPr>
  </w:style>
  <w:style w:type="character" w:customStyle="1" w:styleId="20">
    <w:name w:val="見出し 2 (文字)"/>
    <w:basedOn w:val="a0"/>
    <w:link w:val="2"/>
    <w:uiPriority w:val="9"/>
    <w:rsid w:val="009E10F3"/>
    <w:rPr>
      <w:rFonts w:asciiTheme="majorHAnsi" w:eastAsiaTheme="majorEastAsia" w:hAnsiTheme="majorHAnsi" w:cstheme="majorBidi"/>
    </w:rPr>
  </w:style>
  <w:style w:type="character" w:styleId="ab">
    <w:name w:val="Hyperlink"/>
    <w:basedOn w:val="a0"/>
    <w:uiPriority w:val="99"/>
    <w:unhideWhenUsed/>
    <w:rsid w:val="00574D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A404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E10F3"/>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4046"/>
    <w:rPr>
      <w:rFonts w:asciiTheme="majorHAnsi" w:eastAsiaTheme="majorEastAsia" w:hAnsiTheme="majorHAnsi" w:cstheme="majorBidi"/>
      <w:sz w:val="24"/>
      <w:szCs w:val="24"/>
    </w:rPr>
  </w:style>
  <w:style w:type="paragraph" w:styleId="a3">
    <w:name w:val="Title"/>
    <w:basedOn w:val="a"/>
    <w:next w:val="a"/>
    <w:link w:val="a4"/>
    <w:uiPriority w:val="10"/>
    <w:qFormat/>
    <w:rsid w:val="00AA404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A4046"/>
    <w:rPr>
      <w:rFonts w:asciiTheme="majorHAnsi" w:eastAsia="ＭＳ ゴシック" w:hAnsiTheme="majorHAnsi" w:cstheme="majorBidi"/>
      <w:sz w:val="32"/>
      <w:szCs w:val="32"/>
    </w:rPr>
  </w:style>
  <w:style w:type="table" w:styleId="a5">
    <w:name w:val="Table Grid"/>
    <w:basedOn w:val="a1"/>
    <w:uiPriority w:val="59"/>
    <w:rsid w:val="00AA40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AA4046"/>
    <w:pPr>
      <w:tabs>
        <w:tab w:val="center" w:pos="4252"/>
        <w:tab w:val="right" w:pos="8504"/>
      </w:tabs>
      <w:snapToGrid w:val="0"/>
    </w:pPr>
  </w:style>
  <w:style w:type="character" w:customStyle="1" w:styleId="a7">
    <w:name w:val="ヘッダー (文字)"/>
    <w:basedOn w:val="a0"/>
    <w:link w:val="a6"/>
    <w:uiPriority w:val="99"/>
    <w:rsid w:val="00AA4046"/>
  </w:style>
  <w:style w:type="paragraph" w:styleId="a8">
    <w:name w:val="footer"/>
    <w:basedOn w:val="a"/>
    <w:link w:val="a9"/>
    <w:uiPriority w:val="99"/>
    <w:unhideWhenUsed/>
    <w:rsid w:val="00AA4046"/>
    <w:pPr>
      <w:tabs>
        <w:tab w:val="center" w:pos="4252"/>
        <w:tab w:val="right" w:pos="8504"/>
      </w:tabs>
      <w:snapToGrid w:val="0"/>
    </w:pPr>
  </w:style>
  <w:style w:type="character" w:customStyle="1" w:styleId="a9">
    <w:name w:val="フッター (文字)"/>
    <w:basedOn w:val="a0"/>
    <w:link w:val="a8"/>
    <w:uiPriority w:val="99"/>
    <w:rsid w:val="00AA4046"/>
  </w:style>
  <w:style w:type="paragraph" w:styleId="Web">
    <w:name w:val="Normal (Web)"/>
    <w:basedOn w:val="a"/>
    <w:uiPriority w:val="99"/>
    <w:semiHidden/>
    <w:unhideWhenUsed/>
    <w:rsid w:val="001819F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caption"/>
    <w:basedOn w:val="a"/>
    <w:next w:val="a"/>
    <w:uiPriority w:val="35"/>
    <w:unhideWhenUsed/>
    <w:qFormat/>
    <w:rsid w:val="001819F2"/>
    <w:rPr>
      <w:b/>
      <w:bCs/>
      <w:szCs w:val="21"/>
    </w:rPr>
  </w:style>
  <w:style w:type="character" w:customStyle="1" w:styleId="20">
    <w:name w:val="見出し 2 (文字)"/>
    <w:basedOn w:val="a0"/>
    <w:link w:val="2"/>
    <w:uiPriority w:val="9"/>
    <w:rsid w:val="009E10F3"/>
    <w:rPr>
      <w:rFonts w:asciiTheme="majorHAnsi" w:eastAsiaTheme="majorEastAsia" w:hAnsiTheme="majorHAnsi" w:cstheme="majorBidi"/>
    </w:rPr>
  </w:style>
  <w:style w:type="character" w:styleId="ab">
    <w:name w:val="Hyperlink"/>
    <w:basedOn w:val="a0"/>
    <w:uiPriority w:val="99"/>
    <w:unhideWhenUsed/>
    <w:rsid w:val="00574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778551">
      <w:bodyDiv w:val="1"/>
      <w:marLeft w:val="0"/>
      <w:marRight w:val="0"/>
      <w:marTop w:val="0"/>
      <w:marBottom w:val="0"/>
      <w:divBdr>
        <w:top w:val="none" w:sz="0" w:space="0" w:color="auto"/>
        <w:left w:val="none" w:sz="0" w:space="0" w:color="auto"/>
        <w:bottom w:val="none" w:sz="0" w:space="0" w:color="auto"/>
        <w:right w:val="none" w:sz="0" w:space="0" w:color="auto"/>
      </w:divBdr>
      <w:divsChild>
        <w:div w:id="235241267">
          <w:marLeft w:val="547"/>
          <w:marRight w:val="0"/>
          <w:marTop w:val="154"/>
          <w:marBottom w:val="0"/>
          <w:divBdr>
            <w:top w:val="none" w:sz="0" w:space="0" w:color="auto"/>
            <w:left w:val="none" w:sz="0" w:space="0" w:color="auto"/>
            <w:bottom w:val="none" w:sz="0" w:space="0" w:color="auto"/>
            <w:right w:val="none" w:sz="0" w:space="0" w:color="auto"/>
          </w:divBdr>
        </w:div>
        <w:div w:id="1685745643">
          <w:marLeft w:val="547"/>
          <w:marRight w:val="0"/>
          <w:marTop w:val="154"/>
          <w:marBottom w:val="0"/>
          <w:divBdr>
            <w:top w:val="none" w:sz="0" w:space="0" w:color="auto"/>
            <w:left w:val="none" w:sz="0" w:space="0" w:color="auto"/>
            <w:bottom w:val="none" w:sz="0" w:space="0" w:color="auto"/>
            <w:right w:val="none" w:sz="0" w:space="0" w:color="auto"/>
          </w:divBdr>
        </w:div>
        <w:div w:id="847405296">
          <w:marLeft w:val="547"/>
          <w:marRight w:val="0"/>
          <w:marTop w:val="154"/>
          <w:marBottom w:val="0"/>
          <w:divBdr>
            <w:top w:val="none" w:sz="0" w:space="0" w:color="auto"/>
            <w:left w:val="none" w:sz="0" w:space="0" w:color="auto"/>
            <w:bottom w:val="none" w:sz="0" w:space="0" w:color="auto"/>
            <w:right w:val="none" w:sz="0" w:space="0" w:color="auto"/>
          </w:divBdr>
        </w:div>
        <w:div w:id="1519539731">
          <w:marLeft w:val="547"/>
          <w:marRight w:val="0"/>
          <w:marTop w:val="154"/>
          <w:marBottom w:val="0"/>
          <w:divBdr>
            <w:top w:val="none" w:sz="0" w:space="0" w:color="auto"/>
            <w:left w:val="none" w:sz="0" w:space="0" w:color="auto"/>
            <w:bottom w:val="none" w:sz="0" w:space="0" w:color="auto"/>
            <w:right w:val="none" w:sz="0" w:space="0" w:color="auto"/>
          </w:divBdr>
        </w:div>
        <w:div w:id="120732568">
          <w:marLeft w:val="547"/>
          <w:marRight w:val="0"/>
          <w:marTop w:val="154"/>
          <w:marBottom w:val="0"/>
          <w:divBdr>
            <w:top w:val="none" w:sz="0" w:space="0" w:color="auto"/>
            <w:left w:val="none" w:sz="0" w:space="0" w:color="auto"/>
            <w:bottom w:val="none" w:sz="0" w:space="0" w:color="auto"/>
            <w:right w:val="none" w:sz="0" w:space="0" w:color="auto"/>
          </w:divBdr>
        </w:div>
        <w:div w:id="294678771">
          <w:marLeft w:val="547"/>
          <w:marRight w:val="0"/>
          <w:marTop w:val="154"/>
          <w:marBottom w:val="0"/>
          <w:divBdr>
            <w:top w:val="none" w:sz="0" w:space="0" w:color="auto"/>
            <w:left w:val="none" w:sz="0" w:space="0" w:color="auto"/>
            <w:bottom w:val="none" w:sz="0" w:space="0" w:color="auto"/>
            <w:right w:val="none" w:sz="0" w:space="0" w:color="auto"/>
          </w:divBdr>
        </w:div>
        <w:div w:id="59133129">
          <w:marLeft w:val="547"/>
          <w:marRight w:val="0"/>
          <w:marTop w:val="154"/>
          <w:marBottom w:val="0"/>
          <w:divBdr>
            <w:top w:val="none" w:sz="0" w:space="0" w:color="auto"/>
            <w:left w:val="none" w:sz="0" w:space="0" w:color="auto"/>
            <w:bottom w:val="none" w:sz="0" w:space="0" w:color="auto"/>
            <w:right w:val="none" w:sz="0" w:space="0" w:color="auto"/>
          </w:divBdr>
        </w:div>
      </w:divsChild>
    </w:div>
    <w:div w:id="1830248856">
      <w:bodyDiv w:val="1"/>
      <w:marLeft w:val="0"/>
      <w:marRight w:val="0"/>
      <w:marTop w:val="0"/>
      <w:marBottom w:val="0"/>
      <w:divBdr>
        <w:top w:val="none" w:sz="0" w:space="0" w:color="auto"/>
        <w:left w:val="none" w:sz="0" w:space="0" w:color="auto"/>
        <w:bottom w:val="none" w:sz="0" w:space="0" w:color="auto"/>
        <w:right w:val="none" w:sz="0" w:space="0" w:color="auto"/>
      </w:divBdr>
      <w:divsChild>
        <w:div w:id="926964640">
          <w:marLeft w:val="547"/>
          <w:marRight w:val="0"/>
          <w:marTop w:val="154"/>
          <w:marBottom w:val="0"/>
          <w:divBdr>
            <w:top w:val="none" w:sz="0" w:space="0" w:color="auto"/>
            <w:left w:val="none" w:sz="0" w:space="0" w:color="auto"/>
            <w:bottom w:val="none" w:sz="0" w:space="0" w:color="auto"/>
            <w:right w:val="none" w:sz="0" w:space="0" w:color="auto"/>
          </w:divBdr>
        </w:div>
        <w:div w:id="1690257461">
          <w:marLeft w:val="547"/>
          <w:marRight w:val="0"/>
          <w:marTop w:val="154"/>
          <w:marBottom w:val="0"/>
          <w:divBdr>
            <w:top w:val="none" w:sz="0" w:space="0" w:color="auto"/>
            <w:left w:val="none" w:sz="0" w:space="0" w:color="auto"/>
            <w:bottom w:val="none" w:sz="0" w:space="0" w:color="auto"/>
            <w:right w:val="none" w:sz="0" w:space="0" w:color="auto"/>
          </w:divBdr>
        </w:div>
        <w:div w:id="897475465">
          <w:marLeft w:val="547"/>
          <w:marRight w:val="0"/>
          <w:marTop w:val="154"/>
          <w:marBottom w:val="0"/>
          <w:divBdr>
            <w:top w:val="none" w:sz="0" w:space="0" w:color="auto"/>
            <w:left w:val="none" w:sz="0" w:space="0" w:color="auto"/>
            <w:bottom w:val="none" w:sz="0" w:space="0" w:color="auto"/>
            <w:right w:val="none" w:sz="0" w:space="0" w:color="auto"/>
          </w:divBdr>
        </w:div>
        <w:div w:id="1634483101">
          <w:marLeft w:val="547"/>
          <w:marRight w:val="0"/>
          <w:marTop w:val="154"/>
          <w:marBottom w:val="0"/>
          <w:divBdr>
            <w:top w:val="none" w:sz="0" w:space="0" w:color="auto"/>
            <w:left w:val="none" w:sz="0" w:space="0" w:color="auto"/>
            <w:bottom w:val="none" w:sz="0" w:space="0" w:color="auto"/>
            <w:right w:val="none" w:sz="0" w:space="0" w:color="auto"/>
          </w:divBdr>
        </w:div>
        <w:div w:id="2127508124">
          <w:marLeft w:val="547"/>
          <w:marRight w:val="0"/>
          <w:marTop w:val="154"/>
          <w:marBottom w:val="0"/>
          <w:divBdr>
            <w:top w:val="none" w:sz="0" w:space="0" w:color="auto"/>
            <w:left w:val="none" w:sz="0" w:space="0" w:color="auto"/>
            <w:bottom w:val="none" w:sz="0" w:space="0" w:color="auto"/>
            <w:right w:val="none" w:sz="0" w:space="0" w:color="auto"/>
          </w:divBdr>
        </w:div>
        <w:div w:id="721371991">
          <w:marLeft w:val="547"/>
          <w:marRight w:val="0"/>
          <w:marTop w:val="154"/>
          <w:marBottom w:val="0"/>
          <w:divBdr>
            <w:top w:val="none" w:sz="0" w:space="0" w:color="auto"/>
            <w:left w:val="none" w:sz="0" w:space="0" w:color="auto"/>
            <w:bottom w:val="none" w:sz="0" w:space="0" w:color="auto"/>
            <w:right w:val="none" w:sz="0" w:space="0" w:color="auto"/>
          </w:divBdr>
        </w:div>
        <w:div w:id="15431328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693</Words>
  <Characters>868</Characters>
  <Application>Microsoft Office Word</Application>
  <DocSecurity>0</DocSecurity>
  <Lines>37</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sasaki</dc:creator>
  <cp:lastModifiedBy>sasaki</cp:lastModifiedBy>
  <cp:revision>13</cp:revision>
  <dcterms:created xsi:type="dcterms:W3CDTF">2011-10-17T07:47:00Z</dcterms:created>
  <dcterms:modified xsi:type="dcterms:W3CDTF">2011-10-17T08:34:00Z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1YrglQRw_69SsJI1B8xgvI4ZqjrW6y4R7se1lltugkrU</vt:lpwstr>
  </property>
  <property fmtid="{D5CDD505-2E9C-101B-9397-08002B2CF9AE}" pid="4" name="Google.Documents.RevisionId">
    <vt:lpwstr>14878080906353206223</vt:lpwstr>
  </property>
  <property fmtid="{D5CDD505-2E9C-101B-9397-08002B2CF9AE}" pid="5" name="Google.Documents.PreviousRevisionId">
    <vt:lpwstr>18334945135418106338</vt:lpwstr>
  </property>
  <property fmtid="{D5CDD505-2E9C-101B-9397-08002B2CF9AE}" pid="6" name="Google.Documents.PluginVersion">
    <vt:lpwstr>2.0.2424.7283</vt:lpwstr>
  </property>
  <property fmtid="{D5CDD505-2E9C-101B-9397-08002B2CF9AE}" pid="7" name="Google.Documents.MergeIncapabilityFlags">
    <vt:i4>0</vt:i4>
  </property>
</Properties>
</file>